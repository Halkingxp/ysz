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487699" w:rsidRPr="0075787E" w:rsidTr="002F02CC">
        <w:trPr>
          <w:trHeight w:val="342"/>
          <w:ins w:id="2407" w:author="Windows 用户" w:date="2017-11-07T21:11:00Z"/>
        </w:trPr>
        <w:tc>
          <w:tcPr>
            <w:tcW w:w="2411" w:type="dxa"/>
          </w:tcPr>
          <w:p w:rsidR="00487699" w:rsidRDefault="00EF5E5A" w:rsidP="00487699">
            <w:pPr>
              <w:ind w:firstLineChars="200" w:firstLine="420"/>
              <w:rPr>
                <w:ins w:id="2408" w:author="Windows 用户" w:date="2017-11-07T21:11:00Z"/>
              </w:rPr>
            </w:pPr>
            <w:ins w:id="2409" w:author="Windows 用户" w:date="2017-11-07T21:11:00Z">
              <w:r>
                <w:t>下注阶段进入有准确值</w:t>
              </w:r>
              <w:bookmarkStart w:id="2410" w:name="_GoBack"/>
              <w:bookmarkEnd w:id="2410"/>
            </w:ins>
          </w:p>
        </w:tc>
        <w:tc>
          <w:tcPr>
            <w:tcW w:w="2693" w:type="dxa"/>
          </w:tcPr>
          <w:p w:rsidR="00487699" w:rsidRPr="00487699" w:rsidRDefault="00487699" w:rsidP="00487699">
            <w:pPr>
              <w:rPr>
                <w:ins w:id="2411" w:author="Windows 用户" w:date="2017-11-07T21:11:00Z"/>
                <w:rFonts w:hint="eastAsia"/>
                <w:color w:val="FF0000"/>
                <w:rPrChange w:id="2412" w:author="Windows 用户" w:date="2017-11-07T21:11:00Z">
                  <w:rPr>
                    <w:ins w:id="2413" w:author="Windows 用户" w:date="2017-11-07T21:11:00Z"/>
                    <w:rFonts w:hint="eastAsia"/>
                  </w:rPr>
                </w:rPrChange>
              </w:rPr>
            </w:pPr>
            <w:ins w:id="2414" w:author="Windows 用户" w:date="2017-11-07T21:11:00Z">
              <w:r w:rsidRPr="00487699">
                <w:rPr>
                  <w:rFonts w:hint="eastAsia"/>
                  <w:color w:val="FF0000"/>
                  <w:rPrChange w:id="2415" w:author="Windows 用户" w:date="2017-11-07T21:11:00Z">
                    <w:rPr>
                      <w:rFonts w:hint="eastAsia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487699" w:rsidRPr="00487699" w:rsidRDefault="00487699" w:rsidP="00487699">
            <w:pPr>
              <w:rPr>
                <w:ins w:id="2416" w:author="Windows 用户" w:date="2017-11-07T21:11:00Z"/>
                <w:rFonts w:hint="eastAsia"/>
                <w:color w:val="FF0000"/>
                <w:rPrChange w:id="2417" w:author="Windows 用户" w:date="2017-11-07T21:11:00Z">
                  <w:rPr>
                    <w:ins w:id="2418" w:author="Windows 用户" w:date="2017-11-07T21:11:00Z"/>
                    <w:rFonts w:hint="eastAsia"/>
                  </w:rPr>
                </w:rPrChange>
              </w:rPr>
            </w:pPr>
            <w:ins w:id="2419" w:author="Windows 用户" w:date="2017-11-07T21:11:00Z">
              <w:r w:rsidRPr="00487699">
                <w:rPr>
                  <w:rFonts w:hint="eastAsia"/>
                  <w:color w:val="FF0000"/>
                  <w:rPrChange w:id="2420" w:author="Windows 用户" w:date="2017-11-07T21:11:00Z">
                    <w:rPr>
                      <w:rFonts w:hint="eastAsia"/>
                    </w:rPr>
                  </w:rPrChange>
                </w:rPr>
                <w:t>当前</w:t>
              </w:r>
              <w:r>
                <w:rPr>
                  <w:color w:val="FF0000"/>
                  <w:rPrChange w:id="2421" w:author="Windows 用户" w:date="2017-11-07T21:11:00Z">
                    <w:rPr>
                      <w:color w:val="FF0000"/>
                    </w:rPr>
                  </w:rPrChange>
                </w:rPr>
                <w:t>下注</w:t>
              </w:r>
              <w:r>
                <w:rPr>
                  <w:color w:val="FF0000"/>
                </w:rPr>
                <w:t>玩家位置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23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26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27" w:author="Code110" w:date="2017-10-22T17:29:00Z"/>
              </w:rPr>
            </w:pPr>
          </w:p>
        </w:tc>
        <w:tc>
          <w:tcPr>
            <w:tcW w:w="2693" w:type="dxa"/>
          </w:tcPr>
          <w:p w:rsidR="00E933CD" w:rsidRPr="00CB5D97" w:rsidRDefault="00E933CD" w:rsidP="00E933CD">
            <w:pPr>
              <w:rPr>
                <w:ins w:id="2428" w:author="Code110" w:date="2017-10-22T17:29:00Z"/>
                <w:color w:val="FF0000"/>
                <w:rPrChange w:id="2429" w:author="Windows 用户" w:date="2017-11-06T22:52:00Z">
                  <w:rPr>
                    <w:ins w:id="2430" w:author="Code110" w:date="2017-10-22T17:29:00Z"/>
                  </w:rPr>
                </w:rPrChange>
              </w:rPr>
            </w:pPr>
            <w:ins w:id="2431" w:author="Code110" w:date="2017-10-22T17:30:00Z">
              <w:r w:rsidRPr="00CB5D97">
                <w:rPr>
                  <w:rFonts w:hint="eastAsia"/>
                  <w:color w:val="FF0000"/>
                  <w:rPrChange w:id="2432" w:author="Windows 用户" w:date="2017-11-06T22:52:00Z">
                    <w:rPr>
                      <w:rFonts w:hint="eastAsia"/>
                    </w:rPr>
                  </w:rPrChange>
                </w:rP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33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34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35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1:00Z"/>
              </w:rPr>
            </w:pPr>
            <w:ins w:id="2437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38" w:author="Code110" w:date="2017-10-22T17:31:00Z"/>
              </w:rPr>
            </w:pPr>
            <w:ins w:id="2439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41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1:00Z"/>
                <w:color w:val="00B0F0"/>
              </w:rPr>
            </w:pPr>
            <w:ins w:id="2443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1:00Z"/>
              </w:rPr>
            </w:pPr>
            <w:ins w:id="2445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5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60" w:author="Code110" w:date="2017-10-22T17:33:00Z"/>
              </w:rPr>
            </w:pPr>
            <w:ins w:id="246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62" w:author="Code110" w:date="2017-10-22T17:33:00Z"/>
              </w:rPr>
            </w:pPr>
            <w:ins w:id="2463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6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6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66" w:author="Code110" w:date="2017-10-22T17:33:00Z"/>
              </w:rPr>
            </w:pPr>
            <w:ins w:id="2467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68" w:author="Code110" w:date="2017-10-22T17:33:00Z"/>
              </w:rPr>
            </w:pPr>
            <w:ins w:id="2469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7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7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72" w:author="Code110" w:date="2017-10-22T17:33:00Z"/>
              </w:rPr>
            </w:pPr>
            <w:ins w:id="2473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74" w:author="Code110" w:date="2017-10-22T17:33:00Z"/>
              </w:rPr>
            </w:pPr>
            <w:ins w:id="2475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76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77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78" w:author="Code110" w:date="2017-10-22T18:04:00Z"/>
              </w:rPr>
            </w:pPr>
            <w:ins w:id="2479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80" w:author="Code110" w:date="2017-10-22T18:04:00Z"/>
              </w:rPr>
            </w:pPr>
            <w:ins w:id="2481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82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83" w:author="Code110" w:date="2017-10-22T18:04:00Z">
              <w:r>
                <w:rPr>
                  <w:rFonts w:hint="eastAsia"/>
                </w:rPr>
                <w:t>(</w:t>
              </w:r>
            </w:ins>
            <w:ins w:id="2484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85" w:author="Code110" w:date="2017-10-22T18:06:00Z">
              <w:r w:rsidR="000152C0">
                <w:t>1</w:t>
              </w:r>
            </w:ins>
            <w:ins w:id="2486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87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88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89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90" w:author="Code110" w:date="2017-10-22T17:39:00Z"/>
              </w:rPr>
            </w:pPr>
            <w:ins w:id="2491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92" w:author="Code110" w:date="2017-10-22T17:39:00Z"/>
              </w:rPr>
            </w:pPr>
            <w:ins w:id="2493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94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95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96" w:author="Code110" w:date="2017-10-22T17:41:00Z"/>
              </w:rPr>
            </w:pPr>
            <w:ins w:id="2497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98" w:author="Code110" w:date="2017-10-22T17:41:00Z"/>
              </w:rPr>
            </w:pPr>
            <w:ins w:id="2499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500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501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502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503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504" w:author="Code110" w:date="2017-10-22T17:44:00Z"/>
              </w:rPr>
            </w:pPr>
            <w:ins w:id="2505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506" w:author="Code110" w:date="2017-10-22T17:44:00Z"/>
              </w:rPr>
            </w:pPr>
            <w:ins w:id="2507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508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509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510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511" w:author="Code110" w:date="2017-10-22T17:57:00Z"/>
              </w:rPr>
            </w:pPr>
            <w:ins w:id="2512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513" w:author="Code110" w:date="2017-10-22T17:57:00Z"/>
              </w:rPr>
            </w:pPr>
            <w:ins w:id="2514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515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516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7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18" w:author="Windows 用户" w:date="2017-11-02T10:42:00Z"/>
              </w:rPr>
            </w:pPr>
            <w:ins w:id="2519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20" w:author="Windows 用户" w:date="2017-11-02T10:42:00Z"/>
              </w:rPr>
            </w:pPr>
            <w:ins w:id="2521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2B5E86" w:rsidRPr="00D069CC" w:rsidTr="002F02CC">
        <w:trPr>
          <w:trHeight w:val="342"/>
          <w:ins w:id="2522" w:author="Windows 用户" w:date="2017-11-06T22:45:00Z"/>
        </w:trPr>
        <w:tc>
          <w:tcPr>
            <w:tcW w:w="2411" w:type="dxa"/>
          </w:tcPr>
          <w:p w:rsidR="002B5E86" w:rsidRDefault="002B5E86" w:rsidP="00BB52C2">
            <w:pPr>
              <w:rPr>
                <w:ins w:id="2523" w:author="Windows 用户" w:date="2017-11-06T22:45:00Z"/>
              </w:rPr>
            </w:pPr>
          </w:p>
        </w:tc>
        <w:tc>
          <w:tcPr>
            <w:tcW w:w="2693" w:type="dxa"/>
          </w:tcPr>
          <w:p w:rsidR="002B5E86" w:rsidRDefault="002B5E86" w:rsidP="00BB52C2">
            <w:pPr>
              <w:rPr>
                <w:ins w:id="2524" w:author="Windows 用户" w:date="2017-11-06T22:45:00Z"/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546" w:type="dxa"/>
          </w:tcPr>
          <w:p w:rsidR="002B5E86" w:rsidRDefault="002B5E86" w:rsidP="00BB52C2">
            <w:pPr>
              <w:rPr>
                <w:ins w:id="2525" w:author="Windows 用户" w:date="2017-11-06T22:45:00Z"/>
                <w:rFonts w:ascii="宋体" w:eastAsia="宋体" w:hAnsi="宋体" w:cs="宋体"/>
                <w:color w:val="FF0000"/>
              </w:rPr>
            </w:pPr>
          </w:p>
        </w:tc>
      </w:tr>
      <w:tr w:rsidR="00BB52C2" w:rsidRPr="00D069CC" w:rsidTr="002F02CC">
        <w:trPr>
          <w:trHeight w:val="342"/>
          <w:ins w:id="2526" w:author="Code110" w:date="2017-10-22T18:04:00Z"/>
        </w:trPr>
        <w:tc>
          <w:tcPr>
            <w:tcW w:w="2411" w:type="dxa"/>
          </w:tcPr>
          <w:p w:rsidR="00BB52C2" w:rsidRDefault="002B5E86" w:rsidP="00BB52C2">
            <w:pPr>
              <w:rPr>
                <w:ins w:id="2527" w:author="Code110" w:date="2017-10-22T18:04:00Z"/>
              </w:rPr>
            </w:pPr>
            <w:ins w:id="2528" w:author="Windows 用户" w:date="2017-11-06T22:45:00Z">
              <w:r w:rsidRPr="00CB5D97">
                <w:rPr>
                  <w:rFonts w:hint="eastAsia"/>
                  <w:color w:val="FF0000"/>
                  <w:rPrChange w:id="2529" w:author="Windows 用户" w:date="2017-11-06T22:52:00Z">
                    <w:rPr>
                      <w:rFonts w:hint="eastAsia"/>
                    </w:rPr>
                  </w:rPrChange>
                </w:rPr>
                <w:t>玩家自己的牌</w:t>
              </w:r>
            </w:ins>
            <w:ins w:id="2530" w:author="Windows 用户" w:date="2017-11-06T22:52:00Z">
              <w:r w:rsidR="00CB5D97">
                <w:rPr>
                  <w:color w:val="FF0000"/>
                </w:rPr>
                <w:br/>
              </w:r>
              <w:r w:rsidR="00CB5D97">
                <w:rPr>
                  <w:color w:val="FF0000"/>
                </w:rPr>
                <w:t>只发一个人的</w:t>
              </w:r>
            </w:ins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1" w:author="Code110" w:date="2017-10-22T18:04:00Z"/>
              </w:rPr>
            </w:pPr>
            <w:ins w:id="2532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3" w:author="Code110" w:date="2017-10-22T18:09:00Z"/>
                <w:color w:val="00B0F0"/>
              </w:rPr>
            </w:pPr>
            <w:ins w:id="2534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35" w:author="Code110" w:date="2017-10-22T18:09:00Z"/>
                <w:color w:val="00B0F0"/>
              </w:rPr>
            </w:pPr>
            <w:ins w:id="2536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37" w:author="Code110" w:date="2017-10-22T18:09:00Z"/>
                <w:color w:val="00B0F0"/>
              </w:rPr>
            </w:pPr>
            <w:ins w:id="2538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39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42" w:author="Code110" w:date="2017-10-22T18:12:00Z"/>
                <w:color w:val="00B0F0"/>
              </w:rPr>
            </w:pPr>
            <w:ins w:id="2543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12:00Z"/>
                <w:color w:val="00B0F0"/>
              </w:rPr>
            </w:pPr>
            <w:ins w:id="2545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46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47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8" w:author="Code110" w:date="2017-10-22T18:12:00Z"/>
              </w:rPr>
            </w:pPr>
            <w:ins w:id="2549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0" w:author="Code110" w:date="2017-10-22T18:12:00Z"/>
              </w:rPr>
            </w:pPr>
            <w:ins w:id="2551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52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53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4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5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56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57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8" w:author="Code110" w:date="2017-10-22T18:20:00Z"/>
              </w:rPr>
            </w:pPr>
            <w:ins w:id="2559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60" w:author="Code110" w:date="2017-10-22T18:21:00Z">
              <w:r w:rsidRPr="00EF3132">
                <w:rPr>
                  <w:rFonts w:hint="eastAsia"/>
                  <w:color w:val="FF0000"/>
                  <w:rPrChange w:id="2561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62" w:author="Code110" w:date="2017-10-22T18:20:00Z">
              <w:r w:rsidRPr="00EF3132">
                <w:rPr>
                  <w:rFonts w:hint="eastAsia"/>
                  <w:color w:val="FF0000"/>
                  <w:rPrChange w:id="2563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64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65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66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7" w:author="Code110" w:date="2017-10-22T18:20:00Z"/>
              </w:rPr>
            </w:pPr>
            <w:ins w:id="2568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0:00Z"/>
              </w:rPr>
            </w:pPr>
            <w:ins w:id="2570" w:author="Code110" w:date="2017-10-22T18:52:00Z">
              <w:r>
                <w:rPr>
                  <w:rFonts w:hint="eastAsia"/>
                </w:rPr>
                <w:t>本局</w:t>
              </w:r>
            </w:ins>
            <w:ins w:id="2571" w:author="Code110" w:date="2017-10-22T18:53:00Z">
              <w:r>
                <w:rPr>
                  <w:rFonts w:hint="eastAsia"/>
                </w:rPr>
                <w:t>下注总次</w:t>
              </w:r>
            </w:ins>
            <w:ins w:id="2572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73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74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5" w:author="Code110" w:date="2017-10-22T18:21:00Z"/>
                <w:color w:val="00B0F0"/>
              </w:rPr>
            </w:pPr>
            <w:ins w:id="2576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77" w:author="Code110" w:date="2017-10-22T18:21:00Z"/>
              </w:rPr>
            </w:pPr>
            <w:ins w:id="2578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79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80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81" w:author="Code110" w:date="2017-10-22T18:23:00Z"/>
              </w:rPr>
            </w:pPr>
            <w:ins w:id="2582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3" w:author="Code110" w:date="2017-10-22T18:23:00Z"/>
              </w:rPr>
            </w:pPr>
            <w:ins w:id="2584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85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86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87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8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89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90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91" w:author="Code110" w:date="2017-10-22T18:24:00Z"/>
                <w:color w:val="00B0F0"/>
              </w:rPr>
            </w:pPr>
            <w:ins w:id="2592" w:author="Code110" w:date="2017-10-22T18:54:00Z">
              <w:r w:rsidRPr="0032731D">
                <w:rPr>
                  <w:rFonts w:hint="eastAsia"/>
                  <w:color w:val="FF0000"/>
                  <w:rPrChange w:id="2593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94" w:author="Code110" w:date="2017-10-22T18:24:00Z"/>
              </w:rPr>
            </w:pPr>
          </w:p>
        </w:tc>
      </w:tr>
      <w:tr w:rsidR="00AE310C" w:rsidRPr="00D069CC" w:rsidTr="002F02CC">
        <w:trPr>
          <w:trHeight w:val="342"/>
          <w:ins w:id="2595" w:author="Code110" w:date="2017-10-22T18:27:00Z"/>
        </w:trPr>
        <w:tc>
          <w:tcPr>
            <w:tcW w:w="2411" w:type="dxa"/>
          </w:tcPr>
          <w:p w:rsidR="00AE310C" w:rsidRPr="00845580" w:rsidRDefault="00C45C98" w:rsidP="00AE310C">
            <w:pPr>
              <w:rPr>
                <w:ins w:id="2596" w:author="Windows 用户" w:date="2017-11-04T13:55:00Z"/>
                <w:color w:val="FF0000"/>
                <w:rPrChange w:id="2597" w:author="Windows 用户" w:date="2017-11-04T13:56:00Z">
                  <w:rPr>
                    <w:ins w:id="2598" w:author="Windows 用户" w:date="2017-11-04T13:55:00Z"/>
                  </w:rPr>
                </w:rPrChange>
              </w:rPr>
            </w:pPr>
            <w:ins w:id="2599" w:author="Windows 用户" w:date="2017-11-04T13:55:00Z">
              <w:r w:rsidRPr="00845580">
                <w:rPr>
                  <w:rFonts w:hint="eastAsia"/>
                  <w:color w:val="FF0000"/>
                  <w:rPrChange w:id="2600" w:author="Windows 用户" w:date="2017-11-04T13:56:00Z">
                    <w:rPr>
                      <w:rFonts w:hint="eastAsia"/>
                    </w:rPr>
                  </w:rPrChange>
                </w:rPr>
                <w:t>注意</w:t>
              </w:r>
              <w:r w:rsidRPr="00845580">
                <w:rPr>
                  <w:color w:val="FF0000"/>
                  <w:rPrChange w:id="2601" w:author="Windows 用户" w:date="2017-11-04T13:56:00Z">
                    <w:rPr/>
                  </w:rPrChange>
                </w:rPr>
                <w:t>:</w:t>
              </w:r>
              <w:r w:rsidRPr="00845580">
                <w:rPr>
                  <w:rFonts w:hint="eastAsia"/>
                  <w:color w:val="FF0000"/>
                  <w:rPrChange w:id="2602" w:author="Windows 用户" w:date="2017-11-04T13:56:00Z">
                    <w:rPr>
                      <w:rFonts w:hint="eastAsia"/>
                    </w:rPr>
                  </w:rPrChange>
                </w:rPr>
                <w:t>玩家任意阶段进入都会有该数据</w:t>
              </w:r>
              <w:r w:rsidRPr="00845580">
                <w:rPr>
                  <w:color w:val="FF0000"/>
                  <w:rPrChange w:id="2603" w:author="Windows 用户" w:date="2017-11-04T13:56:00Z">
                    <w:rPr/>
                  </w:rPrChange>
                </w:rPr>
                <w:br/>
              </w:r>
              <w:r w:rsidRPr="00845580">
                <w:rPr>
                  <w:rFonts w:hint="eastAsia"/>
                  <w:color w:val="FF0000"/>
                  <w:rPrChange w:id="2604" w:author="Windows 用户" w:date="2017-11-04T13:56:00Z">
                    <w:rPr>
                      <w:rFonts w:hint="eastAsia"/>
                    </w:rPr>
                  </w:rPrChange>
                </w:rPr>
                <w:t>只是结算阶段会有具体数据</w:t>
              </w:r>
            </w:ins>
          </w:p>
          <w:p w:rsidR="00C45C98" w:rsidRDefault="00C45C98" w:rsidP="00AE310C">
            <w:pPr>
              <w:rPr>
                <w:ins w:id="2605" w:author="Code110" w:date="2017-10-22T18:27:00Z"/>
              </w:rPr>
            </w:pPr>
            <w:ins w:id="2606" w:author="Windows 用户" w:date="2017-11-04T13:55:00Z">
              <w:r w:rsidRPr="00845580">
                <w:rPr>
                  <w:rFonts w:hint="eastAsia"/>
                  <w:color w:val="FF0000"/>
                  <w:rPrChange w:id="2607" w:author="Windows 用户" w:date="2017-11-04T13:56:00Z">
                    <w:rPr>
                      <w:rFonts w:hint="eastAsia"/>
                    </w:rPr>
                  </w:rPrChange>
                </w:rPr>
                <w:t>非结算阶段应该</w:t>
              </w:r>
            </w:ins>
            <w:ins w:id="2608" w:author="Windows 用户" w:date="2017-11-04T13:56:00Z">
              <w:r w:rsidRPr="00845580">
                <w:rPr>
                  <w:rFonts w:hint="eastAsia"/>
                  <w:color w:val="FF0000"/>
                  <w:rPrChange w:id="2609" w:author="Windows 用户" w:date="2017-11-04T13:56:00Z">
                    <w:rPr>
                      <w:rFonts w:hint="eastAsia"/>
                    </w:rPr>
                  </w:rPrChange>
                </w:rPr>
                <w:t>两个数量值都应该为</w:t>
              </w:r>
              <w:r w:rsidRPr="00845580">
                <w:rPr>
                  <w:color w:val="FF0000"/>
                  <w:rPrChange w:id="2610" w:author="Windows 用户" w:date="2017-11-04T13:56:00Z">
                    <w:rPr/>
                  </w:rPrChange>
                </w:rPr>
                <w:t>0</w:t>
              </w:r>
            </w:ins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11" w:author="Code110" w:date="2017-10-22T18:27:00Z"/>
              </w:rPr>
            </w:pPr>
            <w:ins w:id="2612" w:author="Windows 用户" w:date="2017-11-04T13:5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16</w:t>
              </w:r>
            </w:ins>
            <w:ins w:id="2613" w:author="Code110" w:date="2017-10-22T18:55:00Z">
              <w:del w:id="2614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E310C" w:rsidRPr="001B5C4E" w:rsidRDefault="00AE310C" w:rsidP="00AE310C">
            <w:pPr>
              <w:rPr>
                <w:ins w:id="2615" w:author="Windows 用户" w:date="2017-11-04T13:50:00Z"/>
                <w:color w:val="FF0000"/>
              </w:rPr>
            </w:pPr>
            <w:ins w:id="2616" w:author="Windows 用户" w:date="2017-11-04T13:50:00Z">
              <w:r>
                <w:rPr>
                  <w:rFonts w:hint="eastAsia"/>
                </w:rPr>
                <w:t>赢家数量</w:t>
              </w:r>
              <w:r>
                <w:br/>
              </w:r>
              <w:r w:rsidRPr="001B5C4E">
                <w:rPr>
                  <w:rFonts w:hint="eastAsia"/>
                  <w:color w:val="FF0000"/>
                </w:rPr>
                <w:t>注释</w:t>
              </w:r>
              <w:r w:rsidRPr="001B5C4E">
                <w:rPr>
                  <w:color w:val="FF0000"/>
                </w:rPr>
                <w:t>:</w:t>
              </w:r>
            </w:ins>
          </w:p>
          <w:p w:rsidR="00AE310C" w:rsidRDefault="00AE310C" w:rsidP="00AE310C">
            <w:pPr>
              <w:jc w:val="center"/>
              <w:rPr>
                <w:ins w:id="2617" w:author="Code110" w:date="2017-10-22T18:27:00Z"/>
              </w:rPr>
            </w:pPr>
            <w:ins w:id="2618" w:author="Windows 用户" w:date="2017-11-04T13:50:00Z">
              <w:r w:rsidRPr="001B5C4E">
                <w:rPr>
                  <w:rFonts w:hint="eastAsia"/>
                  <w:color w:val="FF0000"/>
                </w:rPr>
                <w:t>当玩家都未开牌</w:t>
              </w:r>
              <w:r w:rsidRPr="001B5C4E">
                <w:rPr>
                  <w:color w:val="FF0000"/>
                </w:rPr>
                <w:t>,</w:t>
              </w:r>
              <w:r w:rsidRPr="001B5C4E">
                <w:rPr>
                  <w:rFonts w:hint="eastAsia"/>
                  <w:color w:val="FF0000"/>
                </w:rPr>
                <w:t>进行到最后一轮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color w:val="FF0000"/>
                </w:rPr>
                <w:br/>
              </w:r>
              <w:r w:rsidRPr="001B5C4E">
                <w:rPr>
                  <w:rFonts w:hint="eastAsia"/>
                  <w:color w:val="FF0000"/>
                </w:rPr>
                <w:t>系统比牌，极限情况会出现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个玩家一样大小的牌型</w:t>
              </w:r>
              <w:r w:rsidRPr="001B5C4E">
                <w:rPr>
                  <w:color w:val="FF0000"/>
                </w:rPr>
                <w:t>.</w:t>
              </w:r>
              <w:r w:rsidRPr="001B5C4E">
                <w:rPr>
                  <w:rFonts w:hint="eastAsia"/>
                  <w:color w:val="FF0000"/>
                </w:rPr>
                <w:t>筹码由这</w:t>
              </w:r>
              <w:r w:rsidRPr="001B5C4E">
                <w:rPr>
                  <w:color w:val="FF0000"/>
                </w:rPr>
                <w:t>4</w:t>
              </w:r>
              <w:r w:rsidRPr="001B5C4E">
                <w:rPr>
                  <w:rFonts w:hint="eastAsia"/>
                  <w:color w:val="FF0000"/>
                </w:rPr>
                <w:t>个玩家一起平均分配</w:t>
              </w:r>
              <w:r w:rsidRPr="001B5C4E">
                <w:rPr>
                  <w:color w:val="FF0000"/>
                </w:rPr>
                <w:t>.</w:t>
              </w:r>
            </w:ins>
            <w:ins w:id="2619" w:author="Code110" w:date="2017-10-22T19:00:00Z">
              <w:del w:id="2620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21" w:author="Code110" w:date="2017-10-22T18:56:00Z">
              <w:del w:id="2622" w:author="Windows 用户" w:date="2017-11-04T13:50:00Z">
                <w:r w:rsidDel="00546564">
                  <w:delText>玩家</w:delText>
                </w:r>
                <w:r w:rsidDel="00546564">
                  <w:delText>ID</w:delText>
                </w:r>
              </w:del>
            </w:ins>
          </w:p>
        </w:tc>
      </w:tr>
      <w:tr w:rsidR="00AE310C" w:rsidRPr="00D069CC" w:rsidTr="002F02CC">
        <w:trPr>
          <w:trHeight w:val="342"/>
          <w:ins w:id="2623" w:author="Code110" w:date="2017-10-22T18:27:00Z"/>
        </w:trPr>
        <w:tc>
          <w:tcPr>
            <w:tcW w:w="2411" w:type="dxa"/>
          </w:tcPr>
          <w:p w:rsidR="00AE310C" w:rsidRDefault="00AE310C" w:rsidP="00AE310C">
            <w:pPr>
              <w:rPr>
                <w:ins w:id="2624" w:author="Code110" w:date="2017-10-22T18:27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25" w:author="Code110" w:date="2017-10-22T18:27:00Z"/>
              </w:rPr>
            </w:pPr>
            <w:ins w:id="2626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27" w:author="Code110" w:date="2017-10-22T18:56:00Z">
              <w:del w:id="2628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29" w:author="Code110" w:date="2017-10-22T18:27:00Z"/>
              </w:rPr>
            </w:pPr>
            <w:ins w:id="2630" w:author="Windows 用户" w:date="2017-11-04T13:50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  <w:ins w:id="2631" w:author="Code110" w:date="2017-10-22T19:00:00Z">
              <w:del w:id="2632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33" w:author="Code110" w:date="2017-10-22T18:56:00Z">
              <w:del w:id="2634" w:author="Windows 用户" w:date="2017-11-04T13:50:00Z">
                <w:r w:rsidDel="00546564">
                  <w:delText>玩家位置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35" w:author="Code110" w:date="2017-10-22T18:56:00Z"/>
        </w:trPr>
        <w:tc>
          <w:tcPr>
            <w:tcW w:w="2411" w:type="dxa"/>
          </w:tcPr>
          <w:p w:rsidR="00AE310C" w:rsidRDefault="00AE310C" w:rsidP="00AE310C">
            <w:pPr>
              <w:rPr>
                <w:ins w:id="2636" w:author="Code110" w:date="2017-10-22T18:56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37" w:author="Code110" w:date="2017-10-22T18:56:00Z"/>
              </w:rPr>
            </w:pPr>
            <w:ins w:id="2638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39" w:author="Code110" w:date="2017-10-22T18:58:00Z">
              <w:del w:id="2640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41" w:author="Code110" w:date="2017-10-22T18:56:00Z"/>
              </w:rPr>
            </w:pPr>
            <w:ins w:id="2642" w:author="Windows 用户" w:date="2017-11-04T13:50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  <w:ins w:id="2643" w:author="Code110" w:date="2017-10-22T19:00:00Z">
              <w:del w:id="2644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</w:del>
            </w:ins>
            <w:ins w:id="2645" w:author="Code110" w:date="2017-10-22T18:59:00Z">
              <w:del w:id="2646" w:author="Windows 用户" w:date="2017-11-04T13:50:00Z">
                <w:r w:rsidDel="00546564">
                  <w:delText>赢取金币数量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47" w:author="Code110" w:date="2017-10-22T18:59:00Z"/>
        </w:trPr>
        <w:tc>
          <w:tcPr>
            <w:tcW w:w="2411" w:type="dxa"/>
          </w:tcPr>
          <w:p w:rsidR="00AE310C" w:rsidRDefault="00AE310C" w:rsidP="00AE310C">
            <w:pPr>
              <w:rPr>
                <w:ins w:id="2648" w:author="Code110" w:date="2017-10-22T18:59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49" w:author="Code110" w:date="2017-10-22T18:59:00Z"/>
              </w:rPr>
            </w:pPr>
            <w:ins w:id="2650" w:author="Windows 用户" w:date="2017-11-04T13:50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  <w:ins w:id="2651" w:author="Code110" w:date="2017-10-22T18:59:00Z">
              <w:del w:id="2652" w:author="Windows 用户" w:date="2017-11-04T13:50:00Z">
                <w:r w:rsidDel="00546564">
                  <w:delText>I</w:delText>
                </w:r>
                <w:r w:rsidDel="00546564">
                  <w:rPr>
                    <w:rFonts w:hint="eastAsia"/>
                  </w:rPr>
                  <w:delText>nt</w:delText>
                </w:r>
                <w:r w:rsidDel="00546564">
                  <w:delText>64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53" w:author="Code110" w:date="2017-10-22T18:59:00Z"/>
              </w:rPr>
            </w:pPr>
            <w:ins w:id="2654" w:author="Windows 用户" w:date="2017-11-04T13:5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  <w:ins w:id="2655" w:author="Code110" w:date="2017-10-22T19:00:00Z">
              <w:del w:id="2656" w:author="Windows 用户" w:date="2017-11-04T13:50:00Z">
                <w:r w:rsidDel="00546564">
                  <w:rPr>
                    <w:rFonts w:hint="eastAsia"/>
                  </w:rPr>
                  <w:delText>Winner</w:delText>
                </w:r>
                <w:r w:rsidDel="00546564">
                  <w:rPr>
                    <w:rFonts w:hint="eastAsia"/>
                  </w:rPr>
                  <w:delText>当前</w:delText>
                </w:r>
                <w:r w:rsidDel="00546564">
                  <w:delText>拥有的金币数量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57" w:author="Code110" w:date="2017-10-22T19:00:00Z"/>
        </w:trPr>
        <w:tc>
          <w:tcPr>
            <w:tcW w:w="2411" w:type="dxa"/>
          </w:tcPr>
          <w:p w:rsidR="00AE310C" w:rsidRDefault="00AE310C" w:rsidP="00AE310C">
            <w:pPr>
              <w:rPr>
                <w:ins w:id="2658" w:author="Code110" w:date="2017-10-22T19:00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59" w:author="Code110" w:date="2017-10-22T19:00:00Z"/>
              </w:rPr>
            </w:pPr>
            <w:ins w:id="2660" w:author="Code110" w:date="2017-10-22T19:01:00Z">
              <w:del w:id="2661" w:author="Windows 用户" w:date="2017-11-04T13:50:00Z">
                <w:r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jc w:val="center"/>
              <w:rPr>
                <w:ins w:id="2662" w:author="Code110" w:date="2017-10-22T19:00:00Z"/>
              </w:rPr>
            </w:pPr>
            <w:ins w:id="2663" w:author="Code110" w:date="2017-10-22T19:01:00Z">
              <w:del w:id="2664" w:author="Windows 用户" w:date="2017-11-04T13:50:00Z">
                <w:r w:rsidDel="00546564">
                  <w:rPr>
                    <w:rFonts w:hint="eastAsia"/>
                  </w:rPr>
                  <w:delText>亮牌</w:delText>
                </w:r>
                <w:r w:rsidDel="00546564">
                  <w:delText>玩家数量</w:delText>
                </w:r>
              </w:del>
            </w:ins>
          </w:p>
        </w:tc>
      </w:tr>
      <w:tr w:rsidR="00AE310C" w:rsidRPr="00D069CC" w:rsidTr="002F02CC">
        <w:trPr>
          <w:trHeight w:val="342"/>
          <w:ins w:id="2665" w:author="Code110" w:date="2017-10-22T19:01:00Z"/>
        </w:trPr>
        <w:tc>
          <w:tcPr>
            <w:tcW w:w="2411" w:type="dxa"/>
          </w:tcPr>
          <w:p w:rsidR="00AE310C" w:rsidRDefault="00AE310C" w:rsidP="00AE310C">
            <w:pPr>
              <w:rPr>
                <w:ins w:id="2666" w:author="Code110" w:date="2017-10-22T19:01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67" w:author="Code110" w:date="2017-10-22T19:01:00Z"/>
                <w:color w:val="00B0F0"/>
              </w:rPr>
            </w:pPr>
            <w:ins w:id="2668" w:author="Windows 用户" w:date="2017-11-04T13:50:00Z">
              <w:r w:rsidRPr="001B5C4E">
                <w:rPr>
                  <w:color w:val="FF0000"/>
                </w:rPr>
                <w:t>Uint16</w:t>
              </w:r>
            </w:ins>
            <w:ins w:id="2669" w:author="Code110" w:date="2017-10-22T19:01:00Z">
              <w:del w:id="2670" w:author="Windows 用户" w:date="2017-11-04T13:50:00Z">
                <w:r w:rsidDel="00546564">
                  <w:delText>U</w:delText>
                </w:r>
                <w:r w:rsidDel="0054656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E310C" w:rsidRDefault="00AE310C">
            <w:pPr>
              <w:rPr>
                <w:ins w:id="2671" w:author="Code110" w:date="2017-10-22T19:01:00Z"/>
              </w:rPr>
              <w:pPrChange w:id="2672" w:author="Code110" w:date="2017-10-22T19:02:00Z">
                <w:pPr>
                  <w:jc w:val="center"/>
                </w:pPr>
              </w:pPrChange>
            </w:pPr>
            <w:ins w:id="2673" w:author="Windows 用户" w:date="2017-11-04T13:50:00Z">
              <w:r w:rsidRPr="001B5C4E">
                <w:rPr>
                  <w:rFonts w:hint="eastAsia"/>
                  <w:color w:val="FF0000"/>
                </w:rPr>
                <w:t>亮牌玩家数量</w:t>
              </w:r>
            </w:ins>
            <w:ins w:id="2674" w:author="Code110" w:date="2017-10-22T19:02:00Z">
              <w:del w:id="2675" w:author="Windows 用户" w:date="2017-11-04T13:50:00Z">
                <w:r w:rsidDel="00546564">
                  <w:rPr>
                    <w:rFonts w:hint="eastAsia"/>
                  </w:rPr>
                  <w:delText xml:space="preserve"> </w:delText>
                </w:r>
                <w:r w:rsidDel="00546564">
                  <w:rPr>
                    <w:rFonts w:hint="eastAsia"/>
                  </w:rPr>
                  <w:delText>亮</w:delText>
                </w:r>
                <w:r w:rsidDel="00546564">
                  <w:delText>牌</w:delText>
                </w:r>
                <w:r w:rsidDel="00546564">
                  <w:rPr>
                    <w:rFonts w:hint="eastAsia"/>
                  </w:rPr>
                  <w:delText>者</w:delText>
                </w:r>
                <w:r w:rsidDel="00546564">
                  <w:delText>位置</w:delText>
                </w:r>
              </w:del>
            </w:ins>
          </w:p>
        </w:tc>
      </w:tr>
      <w:tr w:rsidR="00AE310C" w:rsidRPr="00D069CC" w:rsidTr="002F02CC">
        <w:trPr>
          <w:trHeight w:val="342"/>
          <w:ins w:id="2676" w:author="Code110" w:date="2017-10-22T19:02:00Z"/>
        </w:trPr>
        <w:tc>
          <w:tcPr>
            <w:tcW w:w="2411" w:type="dxa"/>
          </w:tcPr>
          <w:p w:rsidR="00AE310C" w:rsidRDefault="00AE310C" w:rsidP="00AE310C">
            <w:pPr>
              <w:rPr>
                <w:ins w:id="2677" w:author="Code110" w:date="2017-10-22T19:02:00Z"/>
              </w:rPr>
            </w:pPr>
          </w:p>
        </w:tc>
        <w:tc>
          <w:tcPr>
            <w:tcW w:w="2693" w:type="dxa"/>
          </w:tcPr>
          <w:p w:rsidR="00AE310C" w:rsidRDefault="00AE310C" w:rsidP="00AE310C">
            <w:pPr>
              <w:rPr>
                <w:ins w:id="2678" w:author="Code110" w:date="2017-10-22T19:02:00Z"/>
              </w:rPr>
            </w:pPr>
            <w:ins w:id="2679" w:author="Windows 用户" w:date="2017-11-04T13:50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680" w:author="Code110" w:date="2017-10-22T19:02:00Z">
              <w:del w:id="2681" w:author="Windows 用户" w:date="2017-11-04T13:50:00Z">
                <w:r w:rsidRPr="006C0442" w:rsidDel="00546564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AE310C" w:rsidRDefault="00AE310C" w:rsidP="00AE310C">
            <w:pPr>
              <w:rPr>
                <w:ins w:id="2682" w:author="Code110" w:date="2017-10-22T19:02:00Z"/>
              </w:rPr>
            </w:pPr>
            <w:ins w:id="2683" w:author="Windows 用户" w:date="2017-11-04T13:5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  <w:ins w:id="2684" w:author="Code110" w:date="2017-10-22T19:02:00Z">
              <w:del w:id="2685" w:author="Windows 用户" w:date="2017-11-04T13:50:00Z">
                <w:r w:rsidDel="00546564">
                  <w:rPr>
                    <w:rFonts w:hint="eastAsia"/>
                  </w:rPr>
                  <w:delText>扑克</w:delText>
                </w:r>
                <w:r w:rsidDel="00546564">
                  <w:delText>牌数量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86" w:author="Code110" w:date="2017-10-22T19:03:00Z"/>
          <w:del w:id="2687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688" w:author="Code110" w:date="2017-10-22T19:03:00Z"/>
                <w:del w:id="2689" w:author="Windows 用户" w:date="2017-11-04T13:51:00Z"/>
              </w:rPr>
            </w:pPr>
          </w:p>
        </w:tc>
        <w:tc>
          <w:tcPr>
            <w:tcW w:w="2693" w:type="dxa"/>
          </w:tcPr>
          <w:p w:rsidR="00BB52C2" w:rsidRPr="006C0442" w:rsidDel="00AE310C" w:rsidRDefault="00BB52C2" w:rsidP="00BB52C2">
            <w:pPr>
              <w:rPr>
                <w:ins w:id="2690" w:author="Code110" w:date="2017-10-22T19:03:00Z"/>
                <w:del w:id="2691" w:author="Windows 用户" w:date="2017-11-04T13:51:00Z"/>
                <w:color w:val="00B0F0"/>
              </w:rPr>
            </w:pPr>
            <w:ins w:id="2692" w:author="Code110" w:date="2017-10-22T19:03:00Z">
              <w:del w:id="2693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694" w:author="Code110" w:date="2017-10-22T19:03:00Z"/>
                <w:del w:id="2695" w:author="Windows 用户" w:date="2017-11-04T13:51:00Z"/>
              </w:rPr>
            </w:pPr>
            <w:ins w:id="2696" w:author="Code110" w:date="2017-10-22T19:03:00Z">
              <w:del w:id="2697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花色</w:delText>
                </w:r>
              </w:del>
            </w:ins>
          </w:p>
        </w:tc>
      </w:tr>
      <w:tr w:rsidR="00BB52C2" w:rsidRPr="00D069CC" w:rsidDel="00AE310C" w:rsidTr="002F02CC">
        <w:trPr>
          <w:trHeight w:val="342"/>
          <w:ins w:id="2698" w:author="Code110" w:date="2017-10-22T19:03:00Z"/>
          <w:del w:id="2699" w:author="Windows 用户" w:date="2017-11-04T13:51:00Z"/>
        </w:trPr>
        <w:tc>
          <w:tcPr>
            <w:tcW w:w="2411" w:type="dxa"/>
          </w:tcPr>
          <w:p w:rsidR="00BB52C2" w:rsidDel="00AE310C" w:rsidRDefault="00BB52C2" w:rsidP="00BB52C2">
            <w:pPr>
              <w:rPr>
                <w:ins w:id="2700" w:author="Code110" w:date="2017-10-22T19:03:00Z"/>
                <w:del w:id="2701" w:author="Windows 用户" w:date="2017-11-04T13:51:00Z"/>
              </w:rPr>
            </w:pPr>
          </w:p>
        </w:tc>
        <w:tc>
          <w:tcPr>
            <w:tcW w:w="2693" w:type="dxa"/>
          </w:tcPr>
          <w:p w:rsidR="00BB52C2" w:rsidDel="00AE310C" w:rsidRDefault="00BB52C2" w:rsidP="00BB52C2">
            <w:pPr>
              <w:rPr>
                <w:ins w:id="2702" w:author="Code110" w:date="2017-10-22T19:03:00Z"/>
                <w:del w:id="2703" w:author="Windows 用户" w:date="2017-11-04T13:51:00Z"/>
              </w:rPr>
            </w:pPr>
            <w:ins w:id="2704" w:author="Code110" w:date="2017-10-22T19:03:00Z">
              <w:del w:id="2705" w:author="Windows 用户" w:date="2017-11-04T13:51:00Z">
                <w:r w:rsidDel="00AE310C">
                  <w:delText>U</w:delText>
                </w:r>
                <w:r w:rsidDel="00AE310C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B52C2" w:rsidDel="00AE310C" w:rsidRDefault="00BB52C2" w:rsidP="00BB52C2">
            <w:pPr>
              <w:rPr>
                <w:ins w:id="2706" w:author="Code110" w:date="2017-10-22T19:03:00Z"/>
                <w:del w:id="2707" w:author="Windows 用户" w:date="2017-11-04T13:51:00Z"/>
              </w:rPr>
            </w:pPr>
            <w:ins w:id="2708" w:author="Code110" w:date="2017-10-22T19:03:00Z">
              <w:del w:id="2709" w:author="Windows 用户" w:date="2017-11-04T13:51:00Z">
                <w:r w:rsidDel="00AE310C">
                  <w:rPr>
                    <w:rFonts w:hint="eastAsia"/>
                  </w:rPr>
                  <w:delText>扑克</w:delText>
                </w:r>
                <w:r w:rsidDel="00AE310C">
                  <w:delText>点数</w:delText>
                </w:r>
              </w:del>
            </w:ins>
          </w:p>
        </w:tc>
      </w:tr>
    </w:tbl>
    <w:p w:rsidR="00555169" w:rsidRDefault="00555169" w:rsidP="004D4067">
      <w:pPr>
        <w:rPr>
          <w:ins w:id="2710" w:author="Windows 用户" w:date="2017-11-04T13:51:00Z"/>
        </w:rPr>
      </w:pPr>
    </w:p>
    <w:p w:rsidR="00AE310C" w:rsidRPr="00F435DD" w:rsidRDefault="00AE310C" w:rsidP="004D4067">
      <w:pPr>
        <w:rPr>
          <w:ins w:id="2711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712" w:author="Code110" w:date="2017-10-22T19:10:00Z"/>
        </w:rPr>
      </w:pPr>
      <w:ins w:id="2713" w:author="Code110" w:date="2017-10-22T19:10:00Z">
        <w:r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714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715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16" w:author="Code110" w:date="2017-10-22T19:10:00Z"/>
              </w:rPr>
            </w:pPr>
            <w:ins w:id="2717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18" w:author="Code110" w:date="2017-10-22T19:10:00Z"/>
              </w:rPr>
            </w:pPr>
            <w:ins w:id="2719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720" w:author="Code110" w:date="2017-10-22T20:04:00Z"/>
              </w:rPr>
            </w:pPr>
            <w:ins w:id="2721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722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723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724" w:author="Code110" w:date="2017-10-22T20:03:00Z">
              <w:r w:rsidR="00532EAF">
                <w:br/>
                <w:t xml:space="preserve">1 </w:t>
              </w:r>
            </w:ins>
            <w:ins w:id="2725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726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727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728" w:author="Code110" w:date="2017-10-22T20:04:00Z">
              <w:r w:rsidR="00532EAF">
                <w:t>阶段</w:t>
              </w:r>
              <w:r w:rsidR="00532EAF">
                <w:br/>
              </w:r>
            </w:ins>
            <w:ins w:id="2729" w:author="Code110" w:date="2017-10-22T20:12:00Z">
              <w:r w:rsidR="00D54109">
                <w:t>5</w:t>
              </w:r>
            </w:ins>
            <w:ins w:id="2730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731" w:author="Code110" w:date="2017-10-22T20:12:00Z">
              <w:r w:rsidR="00D54109">
                <w:t>6</w:t>
              </w:r>
            </w:ins>
            <w:ins w:id="2732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733" w:author="Code110" w:date="2017-10-22T20:12:00Z">
              <w:r w:rsidR="00D54109">
                <w:t>7</w:t>
              </w:r>
            </w:ins>
            <w:ins w:id="2734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735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73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737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38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39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4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1" w:author="Code110" w:date="2017-10-22T19:12:00Z"/>
              </w:rPr>
            </w:pPr>
            <w:ins w:id="2742" w:author="Code110" w:date="2017-10-22T19:12:00Z">
              <w:r>
                <w:rPr>
                  <w:rFonts w:hint="eastAsia"/>
                </w:rPr>
                <w:t>返回值</w:t>
              </w:r>
            </w:ins>
            <w:ins w:id="2743" w:author="Code110" w:date="2017-10-22T19:16:00Z">
              <w:r>
                <w:t>1</w:t>
              </w:r>
            </w:ins>
            <w:ins w:id="2744" w:author="Code110" w:date="2017-10-22T19:12:00Z">
              <w:r>
                <w:rPr>
                  <w:rFonts w:hint="eastAsia"/>
                </w:rPr>
                <w:t>等待</w:t>
              </w:r>
            </w:ins>
            <w:ins w:id="2745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746" w:author="Code110" w:date="2017-10-22T19:12:00Z"/>
              </w:rPr>
            </w:pPr>
            <w:ins w:id="274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48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49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5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51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752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753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75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755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756" w:author="Code110" w:date="2017-10-22T20:00:00Z">
                  <w:rPr>
                    <w:ins w:id="2757" w:author="Code110" w:date="2017-10-22T19:12:00Z"/>
                  </w:rPr>
                </w:rPrChange>
              </w:rPr>
              <w:pPrChange w:id="2758" w:author="Code110" w:date="2017-10-22T20:01:00Z">
                <w:pPr>
                  <w:jc w:val="center"/>
                </w:pPr>
              </w:pPrChange>
            </w:pPr>
            <w:ins w:id="2759" w:author="Code110" w:date="2017-10-22T19:12:00Z">
              <w:r>
                <w:rPr>
                  <w:rFonts w:hint="eastAsia"/>
                </w:rPr>
                <w:t>返回值</w:t>
              </w:r>
            </w:ins>
            <w:ins w:id="2760" w:author="Code110" w:date="2017-10-22T19:16:00Z">
              <w:r>
                <w:t>2</w:t>
              </w:r>
            </w:ins>
            <w:ins w:id="2761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762" w:author="Code110" w:date="2017-10-22T19:12:00Z"/>
              </w:rPr>
            </w:pPr>
            <w:ins w:id="276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764" w:author="Code110" w:date="2017-10-22T19:12:00Z"/>
              </w:rPr>
            </w:pPr>
            <w:ins w:id="2765" w:author="Code110" w:date="2017-10-22T20:21:00Z">
              <w:del w:id="2766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767" w:author="Code110" w:date="2017-10-22T19:12:00Z"/>
              </w:rPr>
            </w:pPr>
            <w:ins w:id="2768" w:author="Code110" w:date="2017-10-22T20:22:00Z">
              <w:del w:id="2769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770" w:author="Code110" w:date="2017-10-22T20:21:00Z">
              <w:del w:id="2771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77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73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774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775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77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777" w:author="Code110" w:date="2017-10-22T19:12:00Z"/>
              </w:rPr>
            </w:pPr>
            <w:ins w:id="2778" w:author="Code110" w:date="2017-10-22T19:12:00Z">
              <w:r>
                <w:rPr>
                  <w:rFonts w:hint="eastAsia"/>
                </w:rPr>
                <w:t>返回</w:t>
              </w:r>
            </w:ins>
            <w:ins w:id="2779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780" w:author="Code110" w:date="2017-10-22T19:12:00Z"/>
              </w:rPr>
            </w:pPr>
            <w:ins w:id="278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782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83" w:author="Code110" w:date="2017-10-22T19:12:00Z"/>
              </w:rPr>
            </w:pPr>
            <w:ins w:id="2784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85" w:author="Code110" w:date="2017-10-22T19:12:00Z"/>
              </w:rPr>
            </w:pPr>
            <w:ins w:id="2786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8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88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89" w:author="Code110" w:date="2017-10-22T19:12:00Z"/>
                <w:color w:val="FF0000"/>
                <w:rPrChange w:id="2790" w:author="Windows 用户" w:date="2017-11-02T15:42:00Z">
                  <w:rPr>
                    <w:ins w:id="2791" w:author="Code110" w:date="2017-10-22T19:12:00Z"/>
                    <w:color w:val="00B0F0"/>
                  </w:rPr>
                </w:rPrChange>
              </w:rPr>
            </w:pPr>
            <w:ins w:id="2792" w:author="Code110" w:date="2017-10-22T19:12:00Z">
              <w:r w:rsidRPr="000F7333">
                <w:rPr>
                  <w:color w:val="FF0000"/>
                  <w:rPrChange w:id="2793" w:author="Windows 用户" w:date="2017-11-02T15:42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94" w:author="Code110" w:date="2017-10-22T19:12:00Z"/>
                <w:color w:val="FF0000"/>
                <w:rPrChange w:id="2795" w:author="Windows 用户" w:date="2017-11-02T15:42:00Z">
                  <w:rPr>
                    <w:ins w:id="2796" w:author="Code110" w:date="2017-10-22T19:12:00Z"/>
                    <w:color w:val="00B0F0"/>
                  </w:rPr>
                </w:rPrChange>
              </w:rPr>
            </w:pPr>
            <w:ins w:id="2797" w:author="Code110" w:date="2017-10-22T19:12:00Z">
              <w:r w:rsidRPr="000F7333">
                <w:rPr>
                  <w:rFonts w:hint="eastAsia"/>
                  <w:color w:val="FF0000"/>
                  <w:rPrChange w:id="2798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99" w:author="Code110" w:date="2017-10-22T20:08:00Z">
              <w:r w:rsidR="00D54109" w:rsidRPr="000F7333">
                <w:rPr>
                  <w:rFonts w:hint="eastAsia"/>
                  <w:color w:val="FF0000"/>
                  <w:rPrChange w:id="2800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801" w:author="Code110" w:date="2017-10-22T19:12:00Z">
              <w:r w:rsidRPr="000F7333">
                <w:rPr>
                  <w:rFonts w:hint="eastAsia"/>
                  <w:color w:val="FF0000"/>
                  <w:rPrChange w:id="2802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80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804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805" w:author="Code110" w:date="2017-10-22T19:12:00Z"/>
                <w:color w:val="FF0000"/>
                <w:rPrChange w:id="2806" w:author="Windows 用户" w:date="2017-11-02T15:42:00Z">
                  <w:rPr>
                    <w:ins w:id="2807" w:author="Code110" w:date="2017-10-22T19:12:00Z"/>
                  </w:rPr>
                </w:rPrChange>
              </w:rPr>
            </w:pPr>
            <w:ins w:id="2808" w:author="Windows 用户" w:date="2017-11-02T10:51:00Z">
              <w:r w:rsidRPr="000F7333">
                <w:rPr>
                  <w:color w:val="FF0000"/>
                  <w:rPrChange w:id="2809" w:author="Windows 用户" w:date="2017-11-02T15:42:00Z">
                    <w:rPr/>
                  </w:rPrChange>
                </w:rPr>
                <w:t>Int64</w:t>
              </w:r>
            </w:ins>
            <w:ins w:id="2810" w:author="Code110" w:date="2017-10-22T19:12:00Z">
              <w:del w:id="2811" w:author="Windows 用户" w:date="2017-11-02T10:50:00Z">
                <w:r w:rsidR="00A53016" w:rsidRPr="000F7333" w:rsidDel="00273A23">
                  <w:rPr>
                    <w:color w:val="FF0000"/>
                    <w:rPrChange w:id="2812" w:author="Windows 用户" w:date="2017-11-02T15:42:00Z">
                      <w:rPr/>
                    </w:rPrChange>
                  </w:rPr>
                  <w:delText>Uint8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813" w:author="Code110" w:date="2017-10-22T19:12:00Z"/>
                <w:color w:val="FF0000"/>
                <w:rPrChange w:id="2814" w:author="Windows 用户" w:date="2017-11-02T15:42:00Z">
                  <w:rPr>
                    <w:ins w:id="2815" w:author="Code110" w:date="2017-10-22T19:12:00Z"/>
                  </w:rPr>
                </w:rPrChange>
              </w:rPr>
            </w:pPr>
            <w:ins w:id="2816" w:author="Windows 用户" w:date="2017-11-02T10:51:00Z">
              <w:r w:rsidRPr="000F7333">
                <w:rPr>
                  <w:rFonts w:hint="eastAsia"/>
                  <w:color w:val="FF0000"/>
                  <w:rPrChange w:id="2817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818" w:author="Code110" w:date="2017-10-22T20:08:00Z">
              <w:del w:id="2819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820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821" w:author="Code110" w:date="2017-10-22T19:12:00Z">
              <w:del w:id="2822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823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82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825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826" w:author="Code110" w:date="2017-10-22T19:12:00Z"/>
                <w:color w:val="FF0000"/>
                <w:rPrChange w:id="2827" w:author="Windows 用户" w:date="2017-11-02T15:42:00Z">
                  <w:rPr>
                    <w:ins w:id="2828" w:author="Code110" w:date="2017-10-22T19:12:00Z"/>
                  </w:rPr>
                </w:rPrChange>
              </w:rPr>
            </w:pPr>
            <w:ins w:id="2829" w:author="Code110" w:date="2017-10-22T20:09:00Z">
              <w:r w:rsidRPr="000F7333">
                <w:rPr>
                  <w:color w:val="FF0000"/>
                  <w:rPrChange w:id="2830" w:author="Windows 用户" w:date="2017-11-02T15:42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831" w:author="Code110" w:date="2017-10-22T19:12:00Z"/>
                <w:color w:val="FF0000"/>
                <w:rPrChange w:id="2832" w:author="Windows 用户" w:date="2017-11-02T15:42:00Z">
                  <w:rPr>
                    <w:ins w:id="2833" w:author="Code110" w:date="2017-10-22T19:12:00Z"/>
                  </w:rPr>
                </w:rPrChange>
              </w:rPr>
            </w:pPr>
            <w:ins w:id="2834" w:author="Code110" w:date="2017-10-22T20:09:00Z">
              <w:r w:rsidRPr="000F7333">
                <w:rPr>
                  <w:rFonts w:hint="eastAsia"/>
                  <w:color w:val="FF0000"/>
                  <w:rPrChange w:id="2835" w:author="Windows 用户" w:date="2017-11-02T15:42:00Z">
                    <w:rPr>
                      <w:rFonts w:hint="eastAsia"/>
                    </w:rPr>
                  </w:rPrChange>
                </w:rPr>
                <w:t>扣除底注后，金币数量</w:t>
              </w:r>
            </w:ins>
          </w:p>
        </w:tc>
      </w:tr>
      <w:tr w:rsidR="00D54109" w:rsidRPr="0075787E" w:rsidTr="00A53016">
        <w:trPr>
          <w:trHeight w:val="342"/>
          <w:ins w:id="2836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17159E" w:rsidP="00A53016">
            <w:pPr>
              <w:jc w:val="center"/>
              <w:rPr>
                <w:ins w:id="2837" w:author="Code110" w:date="2017-10-22T20:08:00Z"/>
              </w:rPr>
            </w:pPr>
            <w:ins w:id="2838" w:author="Windows 用户" w:date="2017-11-06T21:05:00Z">
              <w:r>
                <w:t>新增字段</w:t>
              </w:r>
            </w:ins>
          </w:p>
        </w:tc>
        <w:tc>
          <w:tcPr>
            <w:tcW w:w="2693" w:type="dxa"/>
          </w:tcPr>
          <w:p w:rsidR="00D54109" w:rsidRPr="00D54109" w:rsidRDefault="0017159E" w:rsidP="00A53016">
            <w:pPr>
              <w:rPr>
                <w:ins w:id="2839" w:author="Code110" w:date="2017-10-22T20:08:00Z"/>
              </w:rPr>
            </w:pPr>
            <w:ins w:id="2840" w:author="Windows 用户" w:date="2017-11-06T21:05:00Z">
              <w:r w:rsidRPr="005D1B4C">
                <w:rPr>
                  <w:color w:val="FF0000"/>
                </w:rPr>
                <w:t>Int64</w:t>
              </w:r>
            </w:ins>
          </w:p>
        </w:tc>
        <w:tc>
          <w:tcPr>
            <w:tcW w:w="3546" w:type="dxa"/>
          </w:tcPr>
          <w:p w:rsidR="00D54109" w:rsidRDefault="0017159E" w:rsidP="00A53016">
            <w:pPr>
              <w:rPr>
                <w:ins w:id="2841" w:author="Code110" w:date="2017-10-22T20:08:00Z"/>
              </w:rPr>
            </w:pPr>
            <w:ins w:id="2842" w:author="Windows 用户" w:date="2017-11-06T21:05:00Z">
              <w:r>
                <w:t>下注总额</w:t>
              </w:r>
            </w:ins>
          </w:p>
        </w:tc>
      </w:tr>
      <w:tr w:rsidR="0017159E" w:rsidRPr="0075787E" w:rsidTr="00A53016">
        <w:trPr>
          <w:trHeight w:val="342"/>
          <w:ins w:id="2843" w:author="Windows 用户" w:date="2017-11-06T21:05:00Z"/>
        </w:trPr>
        <w:tc>
          <w:tcPr>
            <w:tcW w:w="2411" w:type="dxa"/>
            <w:shd w:val="clear" w:color="auto" w:fill="8DB3E2" w:themeFill="text2" w:themeFillTint="66"/>
          </w:tcPr>
          <w:p w:rsidR="0017159E" w:rsidRDefault="0017159E" w:rsidP="00A53016">
            <w:pPr>
              <w:jc w:val="center"/>
              <w:rPr>
                <w:ins w:id="2844" w:author="Windows 用户" w:date="2017-11-06T21:05:00Z"/>
              </w:rPr>
            </w:pPr>
          </w:p>
        </w:tc>
        <w:tc>
          <w:tcPr>
            <w:tcW w:w="2693" w:type="dxa"/>
          </w:tcPr>
          <w:p w:rsidR="0017159E" w:rsidRPr="00D54109" w:rsidRDefault="0017159E" w:rsidP="00A53016">
            <w:pPr>
              <w:rPr>
                <w:ins w:id="2845" w:author="Windows 用户" w:date="2017-11-06T21:05:00Z"/>
              </w:rPr>
            </w:pPr>
          </w:p>
        </w:tc>
        <w:tc>
          <w:tcPr>
            <w:tcW w:w="3546" w:type="dxa"/>
          </w:tcPr>
          <w:p w:rsidR="0017159E" w:rsidRDefault="0017159E" w:rsidP="00A53016">
            <w:pPr>
              <w:rPr>
                <w:ins w:id="2846" w:author="Windows 用户" w:date="2017-11-06T21:05:00Z"/>
              </w:rPr>
            </w:pPr>
          </w:p>
        </w:tc>
      </w:tr>
      <w:tr w:rsidR="00BE47DB" w:rsidRPr="0075787E" w:rsidTr="00A53016">
        <w:trPr>
          <w:trHeight w:val="342"/>
          <w:ins w:id="284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48" w:author="Code110" w:date="2017-10-22T19:12:00Z"/>
              </w:rPr>
            </w:pPr>
            <w:ins w:id="2849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850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51" w:author="Code110" w:date="2017-10-22T19:12:00Z"/>
              </w:rPr>
            </w:pPr>
            <w:ins w:id="285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53" w:author="Code110" w:date="2017-10-22T19:12:00Z"/>
                <w:color w:val="FF0000"/>
                <w:rPrChange w:id="2854" w:author="Windows 用户" w:date="2017-11-02T11:00:00Z">
                  <w:rPr>
                    <w:ins w:id="2855" w:author="Code110" w:date="2017-10-22T19:12:00Z"/>
                  </w:rPr>
                </w:rPrChange>
              </w:rPr>
            </w:pPr>
            <w:ins w:id="2856" w:author="Windows 用户" w:date="2017-11-02T10:57:00Z">
              <w:r w:rsidRPr="00BE47DB">
                <w:rPr>
                  <w:color w:val="FF0000"/>
                  <w:rPrChange w:id="2857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58" w:author="Code110" w:date="2017-10-22T19:12:00Z"/>
                <w:color w:val="FF0000"/>
                <w:rPrChange w:id="2859" w:author="Windows 用户" w:date="2017-11-02T11:00:00Z">
                  <w:rPr>
                    <w:ins w:id="2860" w:author="Code110" w:date="2017-10-22T19:12:00Z"/>
                  </w:rPr>
                </w:rPrChange>
              </w:rPr>
            </w:pPr>
            <w:ins w:id="2861" w:author="Windows 用户" w:date="2017-11-02T10:57:00Z">
              <w:r w:rsidRPr="00BE47DB">
                <w:rPr>
                  <w:rFonts w:hint="eastAsia"/>
                  <w:color w:val="FF0000"/>
                  <w:rPrChange w:id="2862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86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64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65" w:author="Code110" w:date="2017-10-22T19:12:00Z"/>
                <w:color w:val="FF0000"/>
                <w:rPrChange w:id="2866" w:author="Windows 用户" w:date="2017-11-02T11:00:00Z">
                  <w:rPr>
                    <w:ins w:id="2867" w:author="Code110" w:date="2017-10-22T19:12:00Z"/>
                  </w:rPr>
                </w:rPrChange>
              </w:rPr>
            </w:pPr>
            <w:ins w:id="2868" w:author="Windows 用户" w:date="2017-11-02T10:58:00Z">
              <w:r w:rsidRPr="00BE47DB">
                <w:rPr>
                  <w:color w:val="FF0000"/>
                  <w:rPrChange w:id="2869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70" w:author="Code110" w:date="2017-10-22T19:12:00Z"/>
                <w:color w:val="FF0000"/>
                <w:rPrChange w:id="2871" w:author="Windows 用户" w:date="2017-11-02T11:00:00Z">
                  <w:rPr>
                    <w:ins w:id="2872" w:author="Code110" w:date="2017-10-22T19:12:00Z"/>
                  </w:rPr>
                </w:rPrChange>
              </w:rPr>
            </w:pPr>
            <w:ins w:id="2873" w:author="Windows 用户" w:date="2017-11-02T10:58:00Z">
              <w:r w:rsidRPr="00BE47DB">
                <w:rPr>
                  <w:rFonts w:hint="eastAsia"/>
                  <w:color w:val="FF0000"/>
                  <w:rPrChange w:id="2874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875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6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77" w:author="Windows 用户" w:date="2017-11-02T10:58:00Z"/>
                <w:color w:val="FF0000"/>
                <w:rPrChange w:id="2878" w:author="Windows 用户" w:date="2017-11-02T11:00:00Z">
                  <w:rPr>
                    <w:ins w:id="2879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80" w:author="Windows 用户" w:date="2017-11-02T10:58:00Z"/>
                <w:color w:val="FF0000"/>
                <w:rPrChange w:id="2881" w:author="Windows 用户" w:date="2017-11-02T11:00:00Z">
                  <w:rPr>
                    <w:ins w:id="2882" w:author="Windows 用户" w:date="2017-11-02T10:58:00Z"/>
                  </w:rPr>
                </w:rPrChange>
              </w:rPr>
            </w:pPr>
            <w:ins w:id="2883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884" w:author="Windows 用户" w:date="2017-11-02T11:03:00Z">
              <w:r>
                <w:rPr>
                  <w:color w:val="FF0000"/>
                </w:rPr>
                <w:br/>
              </w:r>
            </w:ins>
            <w:ins w:id="2885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86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87" w:author="Windows 用户" w:date="2017-11-02T11:03:00Z">
              <w:r>
                <w:rPr>
                  <w:color w:val="FF0000"/>
                </w:rPr>
                <w:br/>
              </w:r>
            </w:ins>
            <w:ins w:id="2888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89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90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91" w:author="Windows 用户" w:date="2017-11-02T10:58:00Z"/>
                <w:color w:val="FF0000"/>
                <w:rPrChange w:id="2892" w:author="Windows 用户" w:date="2017-11-02T11:00:00Z">
                  <w:rPr>
                    <w:ins w:id="2893" w:author="Windows 用户" w:date="2017-11-02T10:58:00Z"/>
                  </w:rPr>
                </w:rPrChange>
              </w:rPr>
            </w:pPr>
            <w:ins w:id="2894" w:author="Windows 用户" w:date="2017-11-02T11:00:00Z">
              <w:r w:rsidRPr="00BE47DB">
                <w:rPr>
                  <w:color w:val="FF0000"/>
                  <w:rPrChange w:id="2895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96" w:author="Windows 用户" w:date="2017-11-02T11:00:00Z"/>
                <w:color w:val="FF0000"/>
                <w:rPrChange w:id="2897" w:author="Windows 用户" w:date="2017-11-02T11:00:00Z">
                  <w:rPr>
                    <w:ins w:id="2898" w:author="Windows 用户" w:date="2017-11-02T11:00:00Z"/>
                    <w:color w:val="00B0F0"/>
                  </w:rPr>
                </w:rPrChange>
              </w:rPr>
            </w:pPr>
            <w:ins w:id="2899" w:author="Windows 用户" w:date="2017-11-02T11:00:00Z">
              <w:r w:rsidRPr="00BE47DB">
                <w:rPr>
                  <w:rFonts w:hint="eastAsia"/>
                  <w:color w:val="FF0000"/>
                  <w:rPrChange w:id="2900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901" w:author="Windows 用户" w:date="2017-11-02T10:58:00Z"/>
                <w:color w:val="FF0000"/>
                <w:rPrChange w:id="2902" w:author="Windows 用户" w:date="2017-11-02T11:00:00Z">
                  <w:rPr>
                    <w:ins w:id="2903" w:author="Windows 用户" w:date="2017-11-02T10:58:00Z"/>
                  </w:rPr>
                </w:rPrChange>
              </w:rPr>
              <w:pPrChange w:id="2904" w:author="Windows 用户" w:date="2017-11-02T11:00:00Z">
                <w:pPr/>
              </w:pPrChange>
            </w:pPr>
            <w:ins w:id="2905" w:author="Windows 用户" w:date="2017-11-02T11:00:00Z">
              <w:r w:rsidRPr="00BE47DB">
                <w:rPr>
                  <w:color w:val="FF0000"/>
                  <w:rPrChange w:id="2906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90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908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909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91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1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912" w:author="Windows 用户" w:date="2017-11-02T10:58:00Z"/>
                <w:color w:val="FF0000"/>
                <w:rPrChange w:id="2913" w:author="Windows 用户" w:date="2017-11-02T11:00:00Z">
                  <w:rPr>
                    <w:ins w:id="2914" w:author="Windows 用户" w:date="2017-11-02T10:58:00Z"/>
                  </w:rPr>
                </w:rPrChange>
              </w:rPr>
            </w:pPr>
            <w:ins w:id="2915" w:author="Windows 用户" w:date="2017-11-02T11:00:00Z">
              <w:r w:rsidRPr="00BE47DB">
                <w:rPr>
                  <w:color w:val="FF0000"/>
                  <w:rPrChange w:id="2916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917" w:author="Windows 用户" w:date="2017-11-02T10:58:00Z"/>
                <w:color w:val="FF0000"/>
                <w:rPrChange w:id="2918" w:author="Windows 用户" w:date="2017-11-02T11:00:00Z">
                  <w:rPr>
                    <w:ins w:id="2919" w:author="Windows 用户" w:date="2017-11-02T10:58:00Z"/>
                  </w:rPr>
                </w:rPrChange>
              </w:rPr>
            </w:pPr>
            <w:ins w:id="2920" w:author="Windows 用户" w:date="2017-11-02T11:00:00Z">
              <w:r w:rsidRPr="00BE47DB">
                <w:rPr>
                  <w:rFonts w:hint="eastAsia"/>
                  <w:color w:val="FF0000"/>
                  <w:rPrChange w:id="2921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922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23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924" w:author="Windows 用户" w:date="2017-11-02T10:58:00Z"/>
                <w:color w:val="FF0000"/>
                <w:rPrChange w:id="2925" w:author="Windows 用户" w:date="2017-11-02T11:00:00Z">
                  <w:rPr>
                    <w:ins w:id="2926" w:author="Windows 用户" w:date="2017-11-02T10:58:00Z"/>
                  </w:rPr>
                </w:rPrChange>
              </w:rPr>
            </w:pPr>
            <w:ins w:id="2927" w:author="Windows 用户" w:date="2017-11-02T11:00:00Z">
              <w:r w:rsidRPr="00BE47DB">
                <w:rPr>
                  <w:color w:val="FF0000"/>
                  <w:rPrChange w:id="2928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929" w:author="Windows 用户" w:date="2017-11-02T10:58:00Z"/>
                <w:color w:val="FF0000"/>
                <w:rPrChange w:id="2930" w:author="Windows 用户" w:date="2017-11-02T11:00:00Z">
                  <w:rPr>
                    <w:ins w:id="2931" w:author="Windows 用户" w:date="2017-11-02T10:58:00Z"/>
                  </w:rPr>
                </w:rPrChange>
              </w:rPr>
            </w:pPr>
            <w:ins w:id="2932" w:author="Windows 用户" w:date="2017-11-02T11:00:00Z">
              <w:r w:rsidRPr="00BE47DB">
                <w:rPr>
                  <w:rFonts w:hint="eastAsia"/>
                  <w:color w:val="FF0000"/>
                  <w:rPrChange w:id="2933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934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5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936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37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9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9" w:author="Code110" w:date="2017-10-22T19:12:00Z"/>
              </w:rPr>
            </w:pPr>
            <w:ins w:id="2940" w:author="Code110" w:date="2017-10-22T19:12:00Z">
              <w:r>
                <w:rPr>
                  <w:rFonts w:hint="eastAsia"/>
                </w:rPr>
                <w:t>返回值</w:t>
              </w:r>
            </w:ins>
            <w:ins w:id="2941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942" w:author="Code110" w:date="2017-10-22T19:12:00Z"/>
              </w:rPr>
            </w:pPr>
            <w:ins w:id="2943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44" w:author="Code110" w:date="2017-10-22T19:12:00Z"/>
              </w:rPr>
            </w:pPr>
            <w:ins w:id="2945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46" w:author="Code110" w:date="2017-10-22T19:12:00Z"/>
              </w:rPr>
            </w:pPr>
            <w:ins w:id="2947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9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9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0" w:author="Code110" w:date="2017-10-22T19:12:00Z"/>
              </w:rPr>
            </w:pPr>
            <w:ins w:id="2951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952" w:author="Code110" w:date="2017-10-22T19:12:00Z"/>
              </w:rPr>
            </w:pPr>
            <w:ins w:id="2953" w:author="Windows 用户" w:date="2017-11-02T15:33:00Z">
              <w:r>
                <w:rPr>
                  <w:rFonts w:hint="eastAsia"/>
                </w:rPr>
                <w:t>当前</w:t>
              </w:r>
            </w:ins>
            <w:ins w:id="2954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95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6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7" w:author="Code110" w:date="2017-10-22T19:12:00Z"/>
              </w:rPr>
            </w:pPr>
            <w:ins w:id="2958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9" w:author="Code110" w:date="2017-10-22T19:12:00Z"/>
              </w:rPr>
            </w:pPr>
            <w:ins w:id="2960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961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62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63" w:author="Code110" w:date="2017-10-22T20:40:00Z"/>
              </w:rPr>
            </w:pPr>
            <w:ins w:id="2964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65" w:author="Code110" w:date="2017-10-22T20:40:00Z"/>
              </w:rPr>
            </w:pPr>
            <w:ins w:id="2966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8D1C68" w:rsidRPr="0075787E" w:rsidTr="00A53016">
        <w:trPr>
          <w:trHeight w:val="342"/>
          <w:ins w:id="2967" w:author="Windows 用户" w:date="2017-11-07T19:37:00Z"/>
        </w:trPr>
        <w:tc>
          <w:tcPr>
            <w:tcW w:w="2411" w:type="dxa"/>
            <w:shd w:val="clear" w:color="auto" w:fill="8DB3E2" w:themeFill="text2" w:themeFillTint="66"/>
          </w:tcPr>
          <w:p w:rsidR="008D1C68" w:rsidRDefault="008D1C68" w:rsidP="00BE47DB">
            <w:pPr>
              <w:jc w:val="center"/>
              <w:rPr>
                <w:ins w:id="2968" w:author="Windows 用户" w:date="2017-11-07T19:37:00Z"/>
                <w:rFonts w:hint="eastAsia"/>
              </w:rPr>
            </w:pPr>
            <w:ins w:id="2969" w:author="Windows 用户" w:date="2017-11-07T19:39:00Z">
              <w:r w:rsidRPr="001B4A03">
                <w:rPr>
                  <w:color w:val="FF0000"/>
                  <w:rPrChange w:id="2970" w:author="Windows 用户" w:date="2017-11-07T19:39:00Z">
                    <w:rPr/>
                  </w:rPrChange>
                </w:rPr>
                <w:t>注意</w:t>
              </w:r>
              <w:r w:rsidRPr="001B4A03">
                <w:rPr>
                  <w:color w:val="FF0000"/>
                  <w:rPrChange w:id="2971" w:author="Windows 用户" w:date="2017-11-07T19:39:00Z">
                    <w:rPr/>
                  </w:rPrChange>
                </w:rPr>
                <w:t>:</w:t>
              </w:r>
              <w:r w:rsidRPr="001B4A03">
                <w:rPr>
                  <w:color w:val="FF0000"/>
                  <w:rPrChange w:id="2972" w:author="Windows 用户" w:date="2017-11-07T19:39:00Z">
                    <w:rPr/>
                  </w:rPrChange>
                </w:rPr>
                <w:t>每个玩家每一局只有一次机会</w:t>
              </w:r>
              <w:r w:rsidRPr="001B4A03">
                <w:rPr>
                  <w:rFonts w:hint="eastAsia"/>
                  <w:color w:val="FF0000"/>
                  <w:rPrChange w:id="2973" w:author="Windows 用户" w:date="2017-11-07T19:39:00Z">
                    <w:rPr>
                      <w:rFonts w:hint="eastAsia"/>
                    </w:rPr>
                  </w:rPrChange>
                </w:rPr>
                <w:t>.</w:t>
              </w:r>
            </w:ins>
          </w:p>
        </w:tc>
        <w:tc>
          <w:tcPr>
            <w:tcW w:w="2693" w:type="dxa"/>
          </w:tcPr>
          <w:p w:rsidR="008D1C68" w:rsidRPr="008D1C68" w:rsidRDefault="008D1C68" w:rsidP="00BE47DB">
            <w:pPr>
              <w:rPr>
                <w:ins w:id="2974" w:author="Windows 用户" w:date="2017-11-07T19:37:00Z"/>
                <w:rFonts w:hint="eastAsia"/>
                <w:color w:val="FF0000"/>
                <w:rPrChange w:id="2975" w:author="Windows 用户" w:date="2017-11-07T19:39:00Z">
                  <w:rPr>
                    <w:ins w:id="2976" w:author="Windows 用户" w:date="2017-11-07T19:37:00Z"/>
                    <w:rFonts w:hint="eastAsia"/>
                  </w:rPr>
                </w:rPrChange>
              </w:rPr>
            </w:pPr>
            <w:ins w:id="2977" w:author="Windows 用户" w:date="2017-11-07T19:37:00Z">
              <w:r w:rsidRPr="008D1C68">
                <w:rPr>
                  <w:color w:val="FF0000"/>
                  <w:rPrChange w:id="2978" w:author="Windows 用户" w:date="2017-11-07T19:39:00Z">
                    <w:rPr/>
                  </w:rPrChange>
                </w:rPr>
                <w:t>U</w:t>
              </w:r>
              <w:r w:rsidRPr="008D1C68">
                <w:rPr>
                  <w:rFonts w:hint="eastAsia"/>
                  <w:color w:val="FF0000"/>
                  <w:rPrChange w:id="2979" w:author="Windows 用户" w:date="2017-11-07T19:39:00Z">
                    <w:rPr>
                      <w:rFonts w:hint="eastAsia"/>
                    </w:rPr>
                  </w:rPrChange>
                </w:rPr>
                <w:t>int8</w:t>
              </w:r>
            </w:ins>
          </w:p>
        </w:tc>
        <w:tc>
          <w:tcPr>
            <w:tcW w:w="3546" w:type="dxa"/>
          </w:tcPr>
          <w:p w:rsidR="008D1C68" w:rsidRPr="008D1C68" w:rsidRDefault="008D1C68" w:rsidP="00BE47DB">
            <w:pPr>
              <w:rPr>
                <w:ins w:id="2980" w:author="Windows 用户" w:date="2017-11-07T19:38:00Z"/>
                <w:color w:val="FF0000"/>
                <w:rPrChange w:id="2981" w:author="Windows 用户" w:date="2017-11-07T19:39:00Z">
                  <w:rPr>
                    <w:ins w:id="2982" w:author="Windows 用户" w:date="2017-11-07T19:38:00Z"/>
                  </w:rPr>
                </w:rPrChange>
              </w:rPr>
            </w:pPr>
            <w:ins w:id="2983" w:author="Windows 用户" w:date="2017-11-07T19:37:00Z">
              <w:r w:rsidRPr="008D1C68">
                <w:rPr>
                  <w:rFonts w:hint="eastAsia"/>
                  <w:color w:val="FF0000"/>
                  <w:rPrChange w:id="2984" w:author="Windows 用户" w:date="2017-11-07T19:39:00Z">
                    <w:rPr>
                      <w:rFonts w:hint="eastAsia"/>
                    </w:rPr>
                  </w:rPrChange>
                </w:rPr>
                <w:t>能否发起低于下注额比牌</w:t>
              </w:r>
              <w:r w:rsidRPr="008D1C68">
                <w:rPr>
                  <w:rFonts w:hint="eastAsia"/>
                  <w:color w:val="FF0000"/>
                  <w:rPrChange w:id="2985" w:author="Windows 用户" w:date="2017-11-07T19:39:00Z">
                    <w:rPr>
                      <w:rFonts w:hint="eastAsia"/>
                    </w:rPr>
                  </w:rPrChange>
                </w:rPr>
                <w:t>(</w:t>
              </w:r>
              <w:r w:rsidRPr="008D1C68">
                <w:rPr>
                  <w:rFonts w:hint="eastAsia"/>
                  <w:color w:val="FF0000"/>
                  <w:rPrChange w:id="2986" w:author="Windows 用户" w:date="2017-11-07T19:39:00Z">
                    <w:rPr>
                      <w:rFonts w:hint="eastAsia"/>
                    </w:rPr>
                  </w:rPrChange>
                </w:rPr>
                <w:t>玩家</w:t>
              </w:r>
            </w:ins>
            <w:ins w:id="2987" w:author="Windows 用户" w:date="2017-11-07T19:38:00Z">
              <w:r w:rsidRPr="008D1C68">
                <w:rPr>
                  <w:rFonts w:hint="eastAsia"/>
                  <w:color w:val="FF0000"/>
                  <w:rPrChange w:id="2988" w:author="Windows 用户" w:date="2017-11-07T19:39:00Z">
                    <w:rPr>
                      <w:rFonts w:hint="eastAsia"/>
                    </w:rPr>
                  </w:rPrChange>
                </w:rPr>
                <w:t>下注过程，金币不足以继续跟注</w:t>
              </w:r>
            </w:ins>
            <w:ins w:id="2989" w:author="Windows 用户" w:date="2017-11-07T19:37:00Z">
              <w:r w:rsidRPr="008D1C68">
                <w:rPr>
                  <w:rFonts w:hint="eastAsia"/>
                  <w:color w:val="FF0000"/>
                  <w:rPrChange w:id="2990" w:author="Windows 用户" w:date="2017-11-07T19:39:00Z">
                    <w:rPr>
                      <w:rFonts w:hint="eastAsia"/>
                    </w:rPr>
                  </w:rPrChange>
                </w:rPr>
                <w:t>)</w:t>
              </w:r>
            </w:ins>
          </w:p>
          <w:p w:rsidR="008D1C68" w:rsidRPr="008D1C68" w:rsidRDefault="008D1C68" w:rsidP="00BE47DB">
            <w:pPr>
              <w:rPr>
                <w:ins w:id="2991" w:author="Windows 用户" w:date="2017-11-07T19:38:00Z"/>
                <w:color w:val="FF0000"/>
                <w:rPrChange w:id="2992" w:author="Windows 用户" w:date="2017-11-07T19:39:00Z">
                  <w:rPr>
                    <w:ins w:id="2993" w:author="Windows 用户" w:date="2017-11-07T19:38:00Z"/>
                  </w:rPr>
                </w:rPrChange>
              </w:rPr>
            </w:pPr>
            <w:ins w:id="2994" w:author="Windows 用户" w:date="2017-11-07T19:38:00Z">
              <w:r w:rsidRPr="008D1C68">
                <w:rPr>
                  <w:color w:val="FF0000"/>
                  <w:rPrChange w:id="2995" w:author="Windows 用户" w:date="2017-11-07T19:39:00Z">
                    <w:rPr/>
                  </w:rPrChange>
                </w:rPr>
                <w:t>0</w:t>
              </w:r>
              <w:r w:rsidRPr="008D1C68">
                <w:rPr>
                  <w:color w:val="FF0000"/>
                  <w:rPrChange w:id="2996" w:author="Windows 用户" w:date="2017-11-07T19:39:00Z">
                    <w:rPr/>
                  </w:rPrChange>
                </w:rPr>
                <w:t>不能发起</w:t>
              </w:r>
            </w:ins>
          </w:p>
          <w:p w:rsidR="008D1C68" w:rsidRPr="008D1C68" w:rsidRDefault="008D1C68" w:rsidP="00BE47DB">
            <w:pPr>
              <w:rPr>
                <w:ins w:id="2997" w:author="Windows 用户" w:date="2017-11-07T19:37:00Z"/>
                <w:rFonts w:hint="eastAsia"/>
                <w:color w:val="FF0000"/>
                <w:rPrChange w:id="2998" w:author="Windows 用户" w:date="2017-11-07T19:39:00Z">
                  <w:rPr>
                    <w:ins w:id="2999" w:author="Windows 用户" w:date="2017-11-07T19:37:00Z"/>
                    <w:rFonts w:hint="eastAsia"/>
                  </w:rPr>
                </w:rPrChange>
              </w:rPr>
            </w:pPr>
            <w:ins w:id="3000" w:author="Windows 用户" w:date="2017-11-07T19:38:00Z">
              <w:r w:rsidRPr="008D1C68">
                <w:rPr>
                  <w:color w:val="FF0000"/>
                  <w:rPrChange w:id="3001" w:author="Windows 用户" w:date="2017-11-07T19:39:00Z">
                    <w:rPr/>
                  </w:rPrChange>
                </w:rPr>
                <w:t>1</w:t>
              </w:r>
              <w:r w:rsidRPr="008D1C68">
                <w:rPr>
                  <w:color w:val="FF0000"/>
                  <w:rPrChange w:id="3002" w:author="Windows 用户" w:date="2017-11-07T19:39:00Z">
                    <w:rPr/>
                  </w:rPrChange>
                </w:rPr>
                <w:t>可以发起</w:t>
              </w:r>
            </w:ins>
          </w:p>
        </w:tc>
      </w:tr>
      <w:tr w:rsidR="00BE47DB" w:rsidRPr="0075787E" w:rsidTr="00A53016">
        <w:trPr>
          <w:trHeight w:val="342"/>
          <w:ins w:id="3003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4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05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6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300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8" w:author="Code110" w:date="2017-10-22T19:12:00Z"/>
              </w:rPr>
            </w:pPr>
            <w:ins w:id="3009" w:author="Code110" w:date="2017-10-22T19:12:00Z">
              <w:r>
                <w:rPr>
                  <w:rFonts w:hint="eastAsia"/>
                </w:rPr>
                <w:t>返回值</w:t>
              </w:r>
            </w:ins>
            <w:ins w:id="3010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11" w:author="Code110" w:date="2017-10-22T19:12:00Z"/>
              </w:rPr>
            </w:pPr>
            <w:ins w:id="3012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13" w:author="Code110" w:date="2017-10-22T19:12:00Z"/>
              </w:rPr>
            </w:pPr>
            <w:ins w:id="3014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15" w:author="Code110" w:date="2017-10-22T19:12:00Z"/>
              </w:rPr>
            </w:pPr>
            <w:ins w:id="3016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3017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3018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3019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3020" w:author="Windows 用户" w:date="2017-11-02T11:28:00Z"/>
              </w:rPr>
            </w:pPr>
            <w:ins w:id="3021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3022" w:author="Windows 用户" w:date="2017-11-02T11:28:00Z"/>
                <w:color w:val="00B0F0"/>
              </w:rPr>
            </w:pPr>
            <w:ins w:id="3023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3024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3025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3026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3027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3028" w:author="Windows 用户" w:date="2017-11-02T11:29:00Z"/>
              </w:rPr>
            </w:pPr>
            <w:ins w:id="3029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3030" w:author="Windows 用户" w:date="2017-11-02T11:29:00Z"/>
                <w:color w:val="00B0F0"/>
              </w:rPr>
            </w:pPr>
            <w:ins w:id="3031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3032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3033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3034" w:author="Windows 用户" w:date="2017-11-02T11:29:00Z"/>
                <w:color w:val="FF0000"/>
                <w:rPrChange w:id="3035" w:author="Windows 用户" w:date="2017-11-02T16:51:00Z">
                  <w:rPr>
                    <w:ins w:id="3036" w:author="Windows 用户" w:date="2017-11-02T11:29:00Z"/>
                  </w:rPr>
                </w:rPrChange>
              </w:rPr>
            </w:pPr>
            <w:ins w:id="3037" w:author="Windows 用户" w:date="2017-11-02T16:51:00Z">
              <w:r w:rsidRPr="00134BF2">
                <w:rPr>
                  <w:color w:val="FF0000"/>
                  <w:rPrChange w:id="3038" w:author="Windows 用户" w:date="2017-11-02T16:51:00Z">
                    <w:rPr/>
                  </w:rPrChange>
                </w:rPr>
                <w:t>Int64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3039" w:author="Windows 用户" w:date="2017-11-02T11:29:00Z"/>
                <w:color w:val="FF0000"/>
                <w:rPrChange w:id="3040" w:author="Windows 用户" w:date="2017-11-02T16:51:00Z">
                  <w:rPr>
                    <w:ins w:id="3041" w:author="Windows 用户" w:date="2017-11-02T11:29:00Z"/>
                    <w:color w:val="00B0F0"/>
                  </w:rPr>
                </w:rPrChange>
              </w:rPr>
            </w:pPr>
            <w:ins w:id="3042" w:author="Windows 用户" w:date="2017-11-02T16:51:00Z">
              <w:r w:rsidRPr="00134BF2">
                <w:rPr>
                  <w:rFonts w:hint="eastAsia"/>
                  <w:color w:val="FF0000"/>
                  <w:rPrChange w:id="3043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color w:val="FF0000"/>
                  <w:rPrChange w:id="3044" w:author="Windows 用户" w:date="2017-11-02T16:51:00Z">
                    <w:rPr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3045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color w:val="FF0000"/>
                  <w:rPrChange w:id="3046" w:author="Windows 用户" w:date="2017-11-02T16:51:00Z">
                    <w:rPr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3047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3048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3049" w:author="Windows 用户" w:date="2017-11-02T16:51:00Z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3050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305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2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53" w:author="Code110" w:date="2017-10-22T19:12:00Z"/>
                <w:color w:val="00B0F0"/>
              </w:rPr>
            </w:pPr>
            <w:ins w:id="3054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055" w:author="Code110" w:date="2017-10-22T19:12:00Z"/>
                <w:color w:val="00B0F0"/>
              </w:rPr>
            </w:pPr>
            <w:ins w:id="3056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3057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305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59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3060" w:author="Code110" w:date="2017-10-22T19:12:00Z"/>
              </w:rPr>
            </w:pPr>
            <w:ins w:id="3061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3062" w:author="Code110" w:date="2017-10-22T19:12:00Z">
              <w:del w:id="3063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3064" w:author="Code110" w:date="2017-10-22T19:12:00Z"/>
              </w:rPr>
            </w:pPr>
            <w:ins w:id="3065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3066" w:author="Code110" w:date="2017-10-22T19:12:00Z">
              <w:del w:id="3067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306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69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70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1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7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73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74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75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307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77" w:author="Code110" w:date="2017-10-22T19:12:00Z"/>
              </w:rPr>
            </w:pPr>
            <w:ins w:id="3078" w:author="Code110" w:date="2017-10-22T19:12:00Z">
              <w:r>
                <w:rPr>
                  <w:rFonts w:hint="eastAsia"/>
                </w:rPr>
                <w:t>返回值</w:t>
              </w:r>
            </w:ins>
            <w:ins w:id="3079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3080" w:author="Code110" w:date="2017-10-22T19:12:00Z"/>
              </w:rPr>
            </w:pPr>
            <w:ins w:id="308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82" w:author="Code110" w:date="2017-10-22T19:12:00Z"/>
              </w:rPr>
            </w:pPr>
            <w:ins w:id="3083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3084" w:author="Windows 用户" w:date="2017-11-02T17:39:00Z">
              <w:r w:rsidR="001B1DA5">
                <w:t>16</w:t>
              </w:r>
            </w:ins>
            <w:ins w:id="3085" w:author="Code110" w:date="2017-10-22T23:37:00Z">
              <w:del w:id="3086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3087" w:author="Windows 用户" w:date="2017-11-02T17:40:00Z"/>
                <w:color w:val="FF0000"/>
                <w:rPrChange w:id="3088" w:author="Windows 用户" w:date="2017-11-02T17:42:00Z">
                  <w:rPr>
                    <w:ins w:id="3089" w:author="Windows 用户" w:date="2017-11-02T17:40:00Z"/>
                  </w:rPr>
                </w:rPrChange>
              </w:rPr>
            </w:pPr>
            <w:ins w:id="3090" w:author="Code110" w:date="2017-10-22T23:37:00Z">
              <w:del w:id="3091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3092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3093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color w:val="FF0000"/>
                  <w:rPrChange w:id="3094" w:author="Windows 用户" w:date="2017-11-02T17:42:00Z">
                    <w:rPr/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3095" w:author="Code110" w:date="2017-10-22T19:12:00Z"/>
              </w:rPr>
            </w:pPr>
            <w:ins w:id="3096" w:author="Windows 用户" w:date="2017-11-02T17:40:00Z">
              <w:r w:rsidRPr="001B1DA5">
                <w:rPr>
                  <w:rFonts w:hint="eastAsia"/>
                  <w:color w:val="FF0000"/>
                  <w:rPrChange w:id="3097" w:author="Windows 用户" w:date="2017-11-02T17:42:00Z">
                    <w:rPr>
                      <w:rFonts w:hint="eastAsia"/>
                    </w:rPr>
                  </w:rPrChange>
                </w:rPr>
                <w:t>当玩家都未开牌</w:t>
              </w:r>
              <w:r w:rsidRPr="001B1DA5">
                <w:rPr>
                  <w:color w:val="FF0000"/>
                  <w:rPrChange w:id="3098" w:author="Windows 用户" w:date="2017-11-02T17:42:00Z">
                    <w:rPr/>
                  </w:rPrChange>
                </w:rPr>
                <w:t>,</w:t>
              </w:r>
            </w:ins>
            <w:ins w:id="3099" w:author="Windows 用户" w:date="2017-11-02T17:41:00Z">
              <w:r w:rsidRPr="001B1DA5">
                <w:rPr>
                  <w:rFonts w:hint="eastAsia"/>
                  <w:color w:val="FF0000"/>
                  <w:rPrChange w:id="3100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color w:val="FF0000"/>
                  <w:rPrChange w:id="3101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color w:val="FF0000"/>
                  <w:rPrChange w:id="3102" w:author="Windows 用户" w:date="2017-11-02T17:42:00Z">
                    <w:rPr/>
                  </w:rPrChange>
                </w:rPr>
                <w:br/>
              </w:r>
              <w:r w:rsidRPr="001B1DA5">
                <w:rPr>
                  <w:rFonts w:hint="eastAsia"/>
                  <w:color w:val="FF0000"/>
                  <w:rPrChange w:id="3103" w:author="Windows 用户" w:date="2017-11-02T17:42:00Z">
                    <w:rPr>
                      <w:rFonts w:hint="eastAsia"/>
                    </w:rPr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3104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105" w:author="Windows 用户" w:date="2017-11-02T17:42:00Z">
                    <w:rPr>
                      <w:rFonts w:hint="eastAsia"/>
                    </w:rPr>
                  </w:rPrChange>
                </w:rPr>
                <w:t>个玩家一样大小的</w:t>
              </w:r>
            </w:ins>
            <w:ins w:id="3106" w:author="Windows 用户" w:date="2017-11-02T17:42:00Z">
              <w:r w:rsidRPr="001B1DA5">
                <w:rPr>
                  <w:rFonts w:hint="eastAsia"/>
                  <w:color w:val="FF0000"/>
                  <w:rPrChange w:id="3107" w:author="Windows 用户" w:date="2017-11-02T17:42:00Z">
                    <w:rPr>
                      <w:rFonts w:hint="eastAsia"/>
                    </w:rPr>
                  </w:rPrChange>
                </w:rPr>
                <w:t>牌型</w:t>
              </w:r>
              <w:r w:rsidRPr="001B1DA5">
                <w:rPr>
                  <w:color w:val="FF0000"/>
                  <w:rPrChange w:id="3108" w:author="Windows 用户" w:date="2017-11-02T17:42:00Z">
                    <w:rPr/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3109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color w:val="FF0000"/>
                  <w:rPrChange w:id="3110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3111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color w:val="FF0000"/>
                  <w:rPrChange w:id="3112" w:author="Windows 用户" w:date="2017-11-02T17:42:00Z">
                    <w:rPr/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311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114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115" w:author="Code110" w:date="2017-10-22T19:12:00Z"/>
                <w:color w:val="00B0F0"/>
              </w:rPr>
            </w:pPr>
            <w:ins w:id="3116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3117" w:author="Code110" w:date="2017-10-22T19:12:00Z"/>
                <w:color w:val="00B0F0"/>
              </w:rPr>
            </w:pPr>
            <w:ins w:id="3118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11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120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121" w:author="Code110" w:date="2017-10-22T19:12:00Z"/>
              </w:rPr>
            </w:pPr>
            <w:ins w:id="3122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123" w:author="Code110" w:date="2017-10-22T19:12:00Z"/>
              </w:rPr>
            </w:pPr>
            <w:ins w:id="3124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12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126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127" w:author="Code110" w:date="2017-10-22T19:12:00Z"/>
                <w:color w:val="00B0F0"/>
              </w:rPr>
            </w:pPr>
            <w:ins w:id="3128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129" w:author="Code110" w:date="2017-10-22T19:12:00Z"/>
                <w:color w:val="00B0F0"/>
              </w:rPr>
            </w:pPr>
            <w:ins w:id="3130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131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132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133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134" w:author="Windows 用户" w:date="2017-11-02T17:46:00Z"/>
              </w:rPr>
            </w:pPr>
          </w:p>
        </w:tc>
      </w:tr>
      <w:tr w:rsidR="00BE47DB" w:rsidRPr="0075787E" w:rsidTr="00A53016">
        <w:trPr>
          <w:trHeight w:val="342"/>
          <w:ins w:id="313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136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137" w:author="Code110" w:date="2017-10-22T19:12:00Z"/>
                <w:color w:val="FF0000"/>
                <w:rPrChange w:id="3138" w:author="Windows 用户" w:date="2017-11-02T11:34:00Z">
                  <w:rPr>
                    <w:ins w:id="3139" w:author="Code110" w:date="2017-10-22T19:12:00Z"/>
                  </w:rPr>
                </w:rPrChange>
              </w:rPr>
            </w:pPr>
            <w:ins w:id="3140" w:author="Code110" w:date="2017-10-22T23:37:00Z">
              <w:r w:rsidRPr="002E164D">
                <w:rPr>
                  <w:color w:val="FF0000"/>
                  <w:rPrChange w:id="3141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142" w:author="Code110" w:date="2017-10-22T19:12:00Z"/>
                <w:color w:val="FF0000"/>
                <w:rPrChange w:id="3143" w:author="Windows 用户" w:date="2017-11-02T11:34:00Z">
                  <w:rPr>
                    <w:ins w:id="3144" w:author="Code110" w:date="2017-10-22T19:12:00Z"/>
                  </w:rPr>
                </w:rPrChange>
              </w:rPr>
            </w:pPr>
            <w:ins w:id="3145" w:author="Code110" w:date="2017-10-22T23:37:00Z">
              <w:r w:rsidRPr="002E164D">
                <w:rPr>
                  <w:rFonts w:hint="eastAsia"/>
                  <w:color w:val="FF0000"/>
                  <w:rPrChange w:id="3146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14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148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149" w:author="Code110" w:date="2017-10-22T19:12:00Z"/>
              </w:rPr>
            </w:pPr>
            <w:ins w:id="3150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151" w:author="Code110" w:date="2017-10-22T19:12:00Z"/>
              </w:rPr>
            </w:pPr>
            <w:ins w:id="3152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153" w:author="Code110" w:date="2017-10-22T19:12:00Z"/>
          <w:del w:id="3154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55" w:author="Code110" w:date="2017-10-22T19:12:00Z"/>
                <w:del w:id="3156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57" w:author="Code110" w:date="2017-10-22T19:12:00Z"/>
                <w:del w:id="3158" w:author="Windows 用户" w:date="2017-11-02T11:34:00Z"/>
              </w:rPr>
            </w:pPr>
            <w:ins w:id="3159" w:author="Code110" w:date="2017-10-22T23:37:00Z">
              <w:del w:id="3160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161" w:author="Code110" w:date="2017-10-22T19:12:00Z"/>
                <w:del w:id="3162" w:author="Windows 用户" w:date="2017-11-02T11:34:00Z"/>
              </w:rPr>
            </w:pPr>
            <w:ins w:id="3163" w:author="Code110" w:date="2017-10-22T23:37:00Z">
              <w:del w:id="3164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65" w:author="Code110" w:date="2017-10-22T19:12:00Z"/>
          <w:del w:id="3166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67" w:author="Code110" w:date="2017-10-22T19:12:00Z"/>
                <w:del w:id="3168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169" w:author="Code110" w:date="2017-10-22T19:12:00Z"/>
                <w:del w:id="3170" w:author="Windows 用户" w:date="2017-11-02T11:34:00Z"/>
                <w:color w:val="00B0F0"/>
              </w:rPr>
            </w:pPr>
            <w:ins w:id="3171" w:author="Code110" w:date="2017-10-22T23:37:00Z">
              <w:del w:id="3172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173" w:author="Code110" w:date="2017-10-22T19:12:00Z"/>
                <w:del w:id="3174" w:author="Windows 用户" w:date="2017-11-02T11:34:00Z"/>
                <w:color w:val="00B0F0"/>
              </w:rPr>
            </w:pPr>
            <w:ins w:id="3175" w:author="Code110" w:date="2017-10-22T23:37:00Z">
              <w:del w:id="3176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77" w:author="Code110" w:date="2017-10-22T19:12:00Z"/>
          <w:del w:id="3178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79" w:author="Code110" w:date="2017-10-22T19:12:00Z"/>
                <w:del w:id="3180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181" w:author="Code110" w:date="2017-10-22T19:12:00Z"/>
                <w:del w:id="3182" w:author="Windows 用户" w:date="2017-11-02T11:34:00Z"/>
              </w:rPr>
            </w:pPr>
            <w:ins w:id="3183" w:author="Code110" w:date="2017-10-22T23:37:00Z">
              <w:del w:id="3184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85" w:author="Code110" w:date="2017-10-22T19:12:00Z"/>
                <w:del w:id="3186" w:author="Windows 用户" w:date="2017-11-02T11:34:00Z"/>
              </w:rPr>
            </w:pPr>
            <w:ins w:id="3187" w:author="Code110" w:date="2017-10-22T23:37:00Z">
              <w:del w:id="3188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189" w:author="Code110" w:date="2017-10-22T19:12:00Z"/>
          <w:del w:id="3190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191" w:author="Code110" w:date="2017-10-22T19:12:00Z"/>
                <w:del w:id="3192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193" w:author="Code110" w:date="2017-10-22T19:12:00Z"/>
                <w:del w:id="3194" w:author="Windows 用户" w:date="2017-11-02T11:34:00Z"/>
              </w:rPr>
            </w:pPr>
            <w:ins w:id="3195" w:author="Code110" w:date="2017-10-22T19:12:00Z">
              <w:del w:id="3196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197" w:author="Code110" w:date="2017-10-22T19:12:00Z"/>
                <w:del w:id="3198" w:author="Windows 用户" w:date="2017-11-02T11:34:00Z"/>
              </w:rPr>
            </w:pPr>
            <w:ins w:id="3199" w:author="Code110" w:date="2017-10-22T19:12:00Z">
              <w:del w:id="3200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201" w:author="Code110" w:date="2017-10-22T23:38:00Z"/>
        </w:rPr>
      </w:pPr>
    </w:p>
    <w:p w:rsidR="00BC0315" w:rsidRDefault="00BC0315" w:rsidP="004D4067">
      <w:pPr>
        <w:rPr>
          <w:ins w:id="3202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203" w:author="Code110" w:date="2017-10-22T23:38:00Z"/>
        </w:rPr>
      </w:pPr>
      <w:ins w:id="3204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20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06" w:author="Code110" w:date="2017-10-22T23:38:00Z"/>
              </w:rPr>
            </w:pPr>
            <w:ins w:id="3207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08" w:author="Code110" w:date="2017-10-22T23:38:00Z"/>
              </w:rPr>
            </w:pPr>
            <w:ins w:id="3209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10" w:author="Code110" w:date="2017-10-22T23:38:00Z"/>
              </w:rPr>
            </w:pPr>
            <w:ins w:id="3211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212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213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214" w:author="Windows 用户" w:date="2017-11-02T15:36:00Z"/>
                <w:color w:val="FF0000"/>
                <w:rPrChange w:id="3215" w:author="Windows 用户" w:date="2017-11-02T15:36:00Z">
                  <w:rPr>
                    <w:ins w:id="3216" w:author="Windows 用户" w:date="2017-11-02T15:36:00Z"/>
                  </w:rPr>
                </w:rPrChange>
              </w:rPr>
            </w:pPr>
            <w:ins w:id="3217" w:author="Windows 用户" w:date="2017-11-02T15:36:00Z">
              <w:r w:rsidRPr="008239C2">
                <w:rPr>
                  <w:color w:val="FF0000"/>
                  <w:rPrChange w:id="3218" w:author="Windows 用户" w:date="2017-11-02T15:36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219" w:author="Windows 用户" w:date="2017-11-02T15:36:00Z"/>
                <w:color w:val="FF0000"/>
                <w:rPrChange w:id="3220" w:author="Windows 用户" w:date="2017-11-02T15:36:00Z">
                  <w:rPr>
                    <w:ins w:id="3221" w:author="Windows 用户" w:date="2017-11-02T15:36:00Z"/>
                  </w:rPr>
                </w:rPrChange>
              </w:rPr>
            </w:pPr>
            <w:ins w:id="3222" w:author="Windows 用户" w:date="2017-11-02T15:36:00Z">
              <w:r w:rsidRPr="008239C2">
                <w:rPr>
                  <w:rFonts w:hint="eastAsia"/>
                  <w:color w:val="FF0000"/>
                  <w:rPrChange w:id="3223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color w:val="FF0000"/>
                  <w:rPrChange w:id="3224" w:author="Windows 用户" w:date="2017-11-02T15:36:00Z">
                    <w:rPr/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225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26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27" w:author="Code110" w:date="2017-10-22T23:39:00Z"/>
              </w:rPr>
            </w:pPr>
            <w:ins w:id="3228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29" w:author="Code110" w:date="2017-10-22T23:39:00Z"/>
              </w:rPr>
            </w:pPr>
            <w:ins w:id="3230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23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32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33" w:author="Code110" w:date="2017-10-22T23:38:00Z"/>
              </w:rPr>
            </w:pPr>
            <w:ins w:id="3234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35" w:author="Code110" w:date="2017-10-22T23:38:00Z"/>
              </w:rPr>
            </w:pPr>
            <w:ins w:id="3236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23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38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39" w:author="Code110" w:date="2017-10-22T23:38:00Z"/>
              </w:rPr>
            </w:pPr>
            <w:ins w:id="3240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41" w:author="Code110" w:date="2017-10-22T23:38:00Z"/>
              </w:rPr>
            </w:pPr>
            <w:ins w:id="3242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243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44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45" w:author="Code110" w:date="2017-10-22T23:38:00Z"/>
              </w:rPr>
            </w:pPr>
            <w:ins w:id="3246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47" w:author="Code110" w:date="2017-10-22T23:38:00Z"/>
              </w:rPr>
            </w:pPr>
            <w:ins w:id="3248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249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250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251" w:author="Code110" w:date="2017-10-22T23:38:00Z"/>
              </w:rPr>
            </w:pPr>
            <w:ins w:id="3252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253" w:author="Code110" w:date="2017-10-22T23:38:00Z"/>
              </w:rPr>
            </w:pPr>
            <w:ins w:id="3254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255" w:author="Code110" w:date="2017-10-22T23:38:00Z"/>
              </w:rPr>
            </w:pPr>
            <w:ins w:id="3256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257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258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259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260" w:author="Windows 用户" w:date="2017-11-02T15:35:00Z"/>
              </w:rPr>
            </w:pPr>
          </w:p>
        </w:tc>
      </w:tr>
    </w:tbl>
    <w:p w:rsidR="00BC0315" w:rsidRDefault="00BC0315" w:rsidP="004D4067">
      <w:pPr>
        <w:rPr>
          <w:ins w:id="3261" w:author="Code110" w:date="2017-10-22T23:42:00Z"/>
        </w:rPr>
      </w:pPr>
    </w:p>
    <w:p w:rsidR="00FC31D9" w:rsidRDefault="00FC31D9" w:rsidP="004D4067">
      <w:pPr>
        <w:rPr>
          <w:ins w:id="3262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263" w:author="Code110" w:date="2017-10-22T23:42:00Z"/>
        </w:rPr>
      </w:pPr>
      <w:ins w:id="3264" w:author="Code110" w:date="2017-10-22T23:42:00Z">
        <w:r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265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66" w:author="Code110" w:date="2017-10-22T23:42:00Z"/>
              </w:rPr>
            </w:pPr>
            <w:ins w:id="3267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68" w:author="Code110" w:date="2017-10-22T23:42:00Z"/>
              </w:rPr>
            </w:pPr>
            <w:ins w:id="3269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70" w:author="Code110" w:date="2017-10-22T23:42:00Z"/>
              </w:rPr>
            </w:pPr>
            <w:ins w:id="3271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272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273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274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275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276" w:author="Windows 用户" w:date="2017-10-24T00:21:00Z"/>
        </w:rPr>
      </w:pPr>
    </w:p>
    <w:p w:rsidR="00607E11" w:rsidRDefault="00607E11" w:rsidP="004D4067">
      <w:pPr>
        <w:rPr>
          <w:ins w:id="3277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278" w:author="Windows 用户" w:date="2017-10-24T00:21:00Z"/>
        </w:rPr>
      </w:pPr>
      <w:ins w:id="3279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280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281" w:author="Code110" w:date="2017-10-31T22:31:00Z">
        <w:r w:rsidR="005205E3">
          <w:t>Client</w:t>
        </w:r>
      </w:ins>
      <w:ins w:id="3282" w:author="Windows 用户" w:date="2017-10-24T00:21:00Z">
        <w:r>
          <w:rPr>
            <w:rFonts w:hint="eastAsia"/>
          </w:rPr>
          <w:t>玩家</w:t>
        </w:r>
      </w:ins>
      <w:ins w:id="3283" w:author="Windows 用户" w:date="2017-10-24T00:22:00Z">
        <w:r w:rsidR="000A1162">
          <w:rPr>
            <w:rFonts w:hint="eastAsia"/>
          </w:rPr>
          <w:t>请求</w:t>
        </w:r>
      </w:ins>
      <w:ins w:id="3284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285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86" w:author="Windows 用户" w:date="2017-10-24T00:21:00Z"/>
              </w:rPr>
            </w:pPr>
            <w:ins w:id="3287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288" w:author="Windows 用户" w:date="2017-10-24T00:21:00Z"/>
              </w:rPr>
            </w:pPr>
            <w:ins w:id="3289" w:author="Windows 用户" w:date="2017-10-24T00:21:00Z">
              <w:r>
                <w:t>Uint</w:t>
              </w:r>
            </w:ins>
            <w:ins w:id="3290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291" w:author="Windows 用户" w:date="2017-10-24T00:21:00Z"/>
              </w:rPr>
            </w:pPr>
            <w:ins w:id="3292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293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294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295" w:author="Windows 用户" w:date="2017-10-24T00:21:00Z"/>
              </w:rPr>
            </w:pPr>
            <w:ins w:id="3296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297" w:author="Windows 用户" w:date="2017-10-24T00:21:00Z"/>
              </w:rPr>
            </w:pPr>
            <w:ins w:id="3298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299" w:author="Windows 用户" w:date="2017-10-24T00:21:00Z"/>
        </w:rPr>
      </w:pPr>
    </w:p>
    <w:p w:rsidR="00607E11" w:rsidRDefault="00607E11" w:rsidP="00607E11">
      <w:pPr>
        <w:rPr>
          <w:ins w:id="3300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301" w:author="Code110" w:date="2017-10-31T22:32:00Z"/>
        </w:rPr>
      </w:pPr>
      <w:ins w:id="3302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303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304" w:author="Code110" w:date="2017-10-31T22:32:00Z"/>
              </w:rPr>
            </w:pPr>
            <w:ins w:id="3305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306" w:author="Code110" w:date="2017-10-31T22:32:00Z"/>
              </w:rPr>
            </w:pPr>
            <w:ins w:id="3307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308" w:author="Code110" w:date="2017-10-31T22:33:00Z"/>
              </w:rPr>
            </w:pPr>
            <w:ins w:id="3309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310" w:author="Code110" w:date="2017-10-31T22:33:00Z"/>
              </w:rPr>
            </w:pPr>
            <w:ins w:id="3311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312" w:author="Code110" w:date="2017-10-31T22:33:00Z"/>
              </w:rPr>
            </w:pPr>
            <w:ins w:id="3313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314" w:author="Code110" w:date="2017-10-31T22:33:00Z"/>
              </w:rPr>
            </w:pPr>
            <w:ins w:id="3315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316" w:author="Code110" w:date="2017-10-31T22:32:00Z"/>
              </w:rPr>
              <w:pPrChange w:id="3317" w:author="Code110" w:date="2017-10-31T22:33:00Z">
                <w:pPr>
                  <w:jc w:val="center"/>
                </w:pPr>
              </w:pPrChange>
            </w:pPr>
            <w:ins w:id="3318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319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320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321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322" w:author="Code110" w:date="2017-10-31T22:32:00Z"/>
              </w:rPr>
              <w:pPrChange w:id="3323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324" w:author="Code110" w:date="2017-10-31T22:32:00Z"/>
        </w:rPr>
      </w:pPr>
    </w:p>
    <w:p w:rsidR="005205E3" w:rsidRDefault="005205E3" w:rsidP="00607E11">
      <w:pPr>
        <w:rPr>
          <w:ins w:id="3325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326" w:author="Windows 用户" w:date="2017-10-24T00:23:00Z"/>
        </w:rPr>
      </w:pPr>
      <w:ins w:id="3327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328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329" w:author="Code110" w:date="2017-10-29T18:29:00Z">
        <w:r w:rsidR="00CA6E18">
          <w:t>Client</w:t>
        </w:r>
      </w:ins>
      <w:ins w:id="3330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331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332" w:author="Windows 用户" w:date="2017-10-24T00:23:00Z"/>
              </w:rPr>
            </w:pPr>
            <w:ins w:id="3333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334" w:author="Windows 用户" w:date="2017-10-24T00:23:00Z"/>
              </w:rPr>
            </w:pPr>
            <w:ins w:id="3335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336" w:author="Windows 用户" w:date="2017-10-24T00:23:00Z"/>
              </w:rPr>
            </w:pPr>
            <w:ins w:id="3337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338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339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340" w:author="Windows 用户" w:date="2017-10-24T00:23:00Z"/>
              </w:rPr>
            </w:pPr>
            <w:ins w:id="3341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342" w:author="Code110" w:date="2017-10-31T22:37:00Z"/>
              </w:rPr>
            </w:pPr>
            <w:ins w:id="3343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344" w:author="Windows 用户" w:date="2017-10-24T00:23:00Z"/>
              </w:rPr>
            </w:pPr>
            <w:ins w:id="3345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346" w:author="Windows 用户" w:date="2017-10-24T00:29:00Z"/>
        </w:rPr>
      </w:pPr>
    </w:p>
    <w:p w:rsidR="0029680E" w:rsidRDefault="0029680E" w:rsidP="004D4067">
      <w:pPr>
        <w:rPr>
          <w:ins w:id="3347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348" w:author="Windows 用户" w:date="2017-10-24T00:29:00Z"/>
        </w:rPr>
      </w:pPr>
      <w:ins w:id="3349" w:author="Windows 用户" w:date="2017-10-24T00:29:00Z">
        <w:r>
          <w:lastRenderedPageBreak/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350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351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52" w:author="Windows 用户" w:date="2017-10-24T00:29:00Z"/>
              </w:rPr>
            </w:pPr>
            <w:ins w:id="3353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354" w:author="Windows 用户" w:date="2017-10-24T00:29:00Z"/>
              </w:rPr>
            </w:pPr>
            <w:ins w:id="3355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356" w:author="Windows 用户" w:date="2017-10-24T00:30:00Z"/>
              </w:rPr>
              <w:pPrChange w:id="3357" w:author="Windows 用户" w:date="2017-10-24T00:31:00Z">
                <w:pPr>
                  <w:jc w:val="center"/>
                </w:pPr>
              </w:pPrChange>
            </w:pPr>
            <w:ins w:id="3358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359" w:author="Windows 用户" w:date="2017-10-24T00:30:00Z"/>
              </w:rPr>
              <w:pPrChange w:id="3360" w:author="Windows 用户" w:date="2017-10-24T00:31:00Z">
                <w:pPr>
                  <w:jc w:val="center"/>
                </w:pPr>
              </w:pPrChange>
            </w:pPr>
            <w:ins w:id="3361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362" w:author="Windows 用户" w:date="2017-10-24T00:30:00Z"/>
              </w:rPr>
              <w:pPrChange w:id="3363" w:author="Windows 用户" w:date="2017-10-24T00:31:00Z">
                <w:pPr>
                  <w:jc w:val="center"/>
                </w:pPr>
              </w:pPrChange>
            </w:pPr>
            <w:ins w:id="3364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365" w:author="Windows 用户" w:date="2017-10-24T00:29:00Z"/>
              </w:rPr>
              <w:pPrChange w:id="3366" w:author="Windows 用户" w:date="2017-10-24T00:30:00Z">
                <w:pPr>
                  <w:jc w:val="center"/>
                </w:pPr>
              </w:pPrChange>
            </w:pPr>
            <w:ins w:id="3367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368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369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370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371" w:author="Windows 用户" w:date="2017-10-24T00:29:00Z"/>
              </w:rPr>
            </w:pPr>
            <w:ins w:id="3372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373" w:author="Windows 用户" w:date="2017-10-24T00:29:00Z"/>
              </w:rPr>
            </w:pPr>
            <w:ins w:id="3374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375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376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377" w:author="Code110" w:date="2017-10-31T22:38:00Z"/>
              </w:rPr>
            </w:pPr>
            <w:ins w:id="3378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379" w:author="Code110" w:date="2017-10-31T22:38:00Z"/>
              </w:rPr>
            </w:pPr>
            <w:ins w:id="3380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381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382" w:author="Windows 用户" w:date="2017-11-02T20:27:00Z"/>
        </w:rPr>
      </w:pPr>
      <w:ins w:id="3383" w:author="Windows 用户" w:date="2017-11-02T20:27:00Z">
        <w:r>
          <w:t>810 Client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</w:ins>
      <w:ins w:id="3384" w:author="Windows 用户" w:date="2017-11-02T20:28:00Z">
        <w:r>
          <w:rPr>
            <w:rFonts w:hint="eastAsia"/>
          </w:rPr>
          <w:t>跟注，加注</w:t>
        </w:r>
      </w:ins>
      <w:ins w:id="3385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845580">
        <w:trPr>
          <w:trHeight w:val="342"/>
          <w:ins w:id="3386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387" w:author="Windows 用户" w:date="2017-11-02T20:27:00Z"/>
              </w:rPr>
            </w:pPr>
            <w:ins w:id="3388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389" w:author="Windows 用户" w:date="2017-11-02T20:27:00Z"/>
              </w:rPr>
            </w:pPr>
            <w:ins w:id="3390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845580">
            <w:pPr>
              <w:jc w:val="center"/>
              <w:rPr>
                <w:ins w:id="3391" w:author="Windows 用户" w:date="2017-11-02T20:27:00Z"/>
              </w:rPr>
            </w:pPr>
            <w:ins w:id="3392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4F3C60" w:rsidTr="00845580">
        <w:trPr>
          <w:trHeight w:val="342"/>
          <w:ins w:id="3393" w:author="Windows 用户" w:date="2017-11-06T20:39:00Z"/>
        </w:trPr>
        <w:tc>
          <w:tcPr>
            <w:tcW w:w="2411" w:type="dxa"/>
            <w:shd w:val="clear" w:color="auto" w:fill="8DB3E2" w:themeFill="text2" w:themeFillTint="66"/>
          </w:tcPr>
          <w:p w:rsidR="004F3C60" w:rsidRDefault="004F3C60" w:rsidP="00845580">
            <w:pPr>
              <w:ind w:firstLineChars="200" w:firstLine="420"/>
              <w:rPr>
                <w:ins w:id="3394" w:author="Windows 用户" w:date="2017-11-06T20:39:00Z"/>
              </w:rPr>
            </w:pPr>
          </w:p>
        </w:tc>
        <w:tc>
          <w:tcPr>
            <w:tcW w:w="2693" w:type="dxa"/>
          </w:tcPr>
          <w:p w:rsidR="004F3C60" w:rsidRPr="004F3C60" w:rsidRDefault="004F3C60" w:rsidP="00845580">
            <w:pPr>
              <w:jc w:val="center"/>
              <w:rPr>
                <w:ins w:id="3395" w:author="Windows 用户" w:date="2017-11-06T20:39:00Z"/>
                <w:color w:val="FF0000"/>
                <w:rPrChange w:id="3396" w:author="Windows 用户" w:date="2017-11-06T20:39:00Z">
                  <w:rPr>
                    <w:ins w:id="3397" w:author="Windows 用户" w:date="2017-11-06T20:39:00Z"/>
                  </w:rPr>
                </w:rPrChange>
              </w:rPr>
            </w:pPr>
            <w:ins w:id="3398" w:author="Windows 用户" w:date="2017-11-06T20:39:00Z">
              <w:r w:rsidRPr="004F3C60">
                <w:rPr>
                  <w:color w:val="FF0000"/>
                  <w:rPrChange w:id="3399" w:author="Windows 用户" w:date="2017-11-06T20:39:00Z">
                    <w:rPr/>
                  </w:rPrChange>
                </w:rPr>
                <w:t>Uint32</w:t>
              </w:r>
            </w:ins>
          </w:p>
        </w:tc>
        <w:tc>
          <w:tcPr>
            <w:tcW w:w="3546" w:type="dxa"/>
          </w:tcPr>
          <w:p w:rsidR="004F3C60" w:rsidRPr="004F3C60" w:rsidRDefault="004F3C60" w:rsidP="00845580">
            <w:pPr>
              <w:jc w:val="center"/>
              <w:rPr>
                <w:ins w:id="3400" w:author="Windows 用户" w:date="2017-11-06T20:39:00Z"/>
                <w:color w:val="FF0000"/>
                <w:rPrChange w:id="3401" w:author="Windows 用户" w:date="2017-11-06T20:39:00Z">
                  <w:rPr>
                    <w:ins w:id="3402" w:author="Windows 用户" w:date="2017-11-06T20:39:00Z"/>
                  </w:rPr>
                </w:rPrChange>
              </w:rPr>
            </w:pPr>
            <w:ins w:id="3403" w:author="Windows 用户" w:date="2017-11-06T20:39:00Z">
              <w:r w:rsidRPr="004F3C60">
                <w:rPr>
                  <w:rFonts w:hint="eastAsia"/>
                  <w:color w:val="FF0000"/>
                  <w:rPrChange w:id="3404" w:author="Windows 用户" w:date="2017-11-06T20:39:00Z">
                    <w:rPr>
                      <w:rFonts w:hint="eastAsia"/>
                    </w:rPr>
                  </w:rPrChange>
                </w:rPr>
                <w:t>房间</w:t>
              </w:r>
              <w:r w:rsidRPr="004F3C60">
                <w:rPr>
                  <w:color w:val="FF0000"/>
                  <w:rPrChange w:id="3405" w:author="Windows 用户" w:date="2017-11-06T20:39:00Z">
                    <w:rPr/>
                  </w:rPrChange>
                </w:rPr>
                <w:t>ID</w:t>
              </w:r>
            </w:ins>
          </w:p>
        </w:tc>
      </w:tr>
      <w:tr w:rsidR="001D6D49" w:rsidTr="00845580">
        <w:trPr>
          <w:trHeight w:val="342"/>
          <w:ins w:id="3406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845580">
            <w:pPr>
              <w:ind w:firstLineChars="200" w:firstLine="420"/>
              <w:rPr>
                <w:ins w:id="3407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845580">
            <w:pPr>
              <w:jc w:val="center"/>
              <w:rPr>
                <w:ins w:id="3408" w:author="Windows 用户" w:date="2017-11-02T20:27:00Z"/>
              </w:rPr>
            </w:pPr>
            <w:ins w:id="3409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845580">
            <w:pPr>
              <w:jc w:val="center"/>
              <w:rPr>
                <w:ins w:id="3410" w:author="Windows 用户" w:date="2017-11-02T20:27:00Z"/>
              </w:rPr>
            </w:pPr>
            <w:ins w:id="3411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412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413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414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845580">
        <w:trPr>
          <w:trHeight w:val="342"/>
          <w:ins w:id="3415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416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417" w:author="Windows 用户" w:date="2017-11-02T20:30:00Z"/>
              </w:rPr>
            </w:pPr>
            <w:ins w:id="3418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419" w:author="Windows 用户" w:date="2017-11-02T20:30:00Z"/>
              </w:rPr>
            </w:pPr>
            <w:ins w:id="3420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421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422" w:author="Windows 用户" w:date="2017-10-24T00:28:00Z"/>
          <w:del w:id="3423" w:author="Code110" w:date="2017-10-31T22:54:00Z"/>
        </w:rPr>
      </w:pPr>
      <w:ins w:id="3424" w:author="Windows 用户" w:date="2017-10-24T00:28:00Z">
        <w:del w:id="3425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426" w:author="Windows 用户" w:date="2017-10-24T00:28:00Z"/>
          <w:del w:id="3427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428" w:author="Windows 用户" w:date="2017-10-24T00:28:00Z"/>
                <w:del w:id="3429" w:author="Code110" w:date="2017-10-31T22:54:00Z"/>
              </w:rPr>
            </w:pPr>
            <w:ins w:id="3430" w:author="Windows 用户" w:date="2017-10-24T00:28:00Z">
              <w:del w:id="3431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432" w:author="Windows 用户" w:date="2017-10-24T00:28:00Z"/>
                <w:del w:id="3433" w:author="Code110" w:date="2017-10-31T22:54:00Z"/>
              </w:rPr>
            </w:pPr>
            <w:ins w:id="3434" w:author="Windows 用户" w:date="2017-10-24T00:28:00Z">
              <w:del w:id="3435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436" w:author="Windows 用户" w:date="2017-10-24T00:28:00Z"/>
                <w:del w:id="3437" w:author="Code110" w:date="2017-10-31T22:54:00Z"/>
              </w:rPr>
            </w:pPr>
            <w:ins w:id="3438" w:author="Windows 用户" w:date="2017-10-24T00:28:00Z">
              <w:del w:id="3439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440" w:author="Windows 用户" w:date="2017-10-24T00:28:00Z"/>
          <w:del w:id="3441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442" w:author="Windows 用户" w:date="2017-10-24T00:28:00Z"/>
                <w:del w:id="3443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444" w:author="Windows 用户" w:date="2017-10-24T00:28:00Z"/>
                <w:del w:id="3445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446" w:author="Windows 用户" w:date="2017-10-24T00:28:00Z"/>
                <w:del w:id="3447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448" w:author="Windows 用户" w:date="2017-11-02T20:31:00Z"/>
        </w:rPr>
      </w:pPr>
      <w:ins w:id="3449" w:author="Windows 用户" w:date="2017-11-02T20:31:00Z">
        <w:r>
          <w:t>810 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450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845580">
        <w:trPr>
          <w:trHeight w:val="342"/>
          <w:ins w:id="3451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52" w:author="Windows 用户" w:date="2017-11-02T20:31:00Z"/>
              </w:rPr>
            </w:pPr>
            <w:ins w:id="3453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54" w:author="Windows 用户" w:date="2017-11-02T20:31:00Z"/>
              </w:rPr>
            </w:pPr>
            <w:ins w:id="3455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56" w:author="Windows 用户" w:date="2017-11-02T20:32:00Z"/>
              </w:rPr>
            </w:pPr>
            <w:ins w:id="3457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845580">
            <w:pPr>
              <w:jc w:val="center"/>
              <w:rPr>
                <w:ins w:id="3458" w:author="Windows 用户" w:date="2017-11-02T20:31:00Z"/>
              </w:rPr>
            </w:pPr>
            <w:ins w:id="3459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6F21C4" w:rsidTr="00845580">
        <w:trPr>
          <w:trHeight w:val="342"/>
          <w:ins w:id="3460" w:author="Windows 用户" w:date="2017-11-06T19:45:00Z"/>
        </w:trPr>
        <w:tc>
          <w:tcPr>
            <w:tcW w:w="2411" w:type="dxa"/>
            <w:shd w:val="clear" w:color="auto" w:fill="8DB3E2" w:themeFill="text2" w:themeFillTint="66"/>
          </w:tcPr>
          <w:p w:rsidR="006F21C4" w:rsidRDefault="006F21C4" w:rsidP="00845580">
            <w:pPr>
              <w:ind w:firstLineChars="200" w:firstLine="420"/>
              <w:rPr>
                <w:ins w:id="3461" w:author="Windows 用户" w:date="2017-11-06T19:45:00Z"/>
              </w:rPr>
            </w:pPr>
          </w:p>
        </w:tc>
        <w:tc>
          <w:tcPr>
            <w:tcW w:w="2693" w:type="dxa"/>
          </w:tcPr>
          <w:p w:rsidR="006F21C4" w:rsidRPr="006F21C4" w:rsidRDefault="006F21C4" w:rsidP="00845580">
            <w:pPr>
              <w:jc w:val="center"/>
              <w:rPr>
                <w:ins w:id="3462" w:author="Windows 用户" w:date="2017-11-06T19:45:00Z"/>
                <w:color w:val="FF0000"/>
                <w:rPrChange w:id="3463" w:author="Windows 用户" w:date="2017-11-06T19:46:00Z">
                  <w:rPr>
                    <w:ins w:id="3464" w:author="Windows 用户" w:date="2017-11-06T19:45:00Z"/>
                  </w:rPr>
                </w:rPrChange>
              </w:rPr>
            </w:pPr>
            <w:ins w:id="3465" w:author="Windows 用户" w:date="2017-11-06T19:45:00Z">
              <w:r w:rsidRPr="006F21C4">
                <w:rPr>
                  <w:color w:val="FF0000"/>
                  <w:rPrChange w:id="3466" w:author="Windows 用户" w:date="2017-11-06T19:46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6F21C4" w:rsidRPr="006F21C4" w:rsidRDefault="006F21C4" w:rsidP="00845580">
            <w:pPr>
              <w:jc w:val="center"/>
              <w:rPr>
                <w:ins w:id="3467" w:author="Windows 用户" w:date="2017-11-06T19:45:00Z"/>
                <w:color w:val="FF0000"/>
                <w:rPrChange w:id="3468" w:author="Windows 用户" w:date="2017-11-06T19:46:00Z">
                  <w:rPr>
                    <w:ins w:id="3469" w:author="Windows 用户" w:date="2017-11-06T19:45:00Z"/>
                  </w:rPr>
                </w:rPrChange>
              </w:rPr>
            </w:pPr>
            <w:ins w:id="3470" w:author="Windows 用户" w:date="2017-11-06T19:46:00Z">
              <w:r w:rsidRPr="006F21C4">
                <w:rPr>
                  <w:rFonts w:hint="eastAsia"/>
                  <w:color w:val="FF0000"/>
                  <w:rPrChange w:id="3471" w:author="Windows 用户" w:date="2017-11-06T19:46:00Z">
                    <w:rPr>
                      <w:rFonts w:hint="eastAsia"/>
                    </w:rPr>
                  </w:rPrChange>
                </w:rPr>
                <w:t>下注</w:t>
              </w:r>
            </w:ins>
            <w:ins w:id="3472" w:author="Windows 用户" w:date="2017-11-06T19:45:00Z">
              <w:r w:rsidRPr="006F21C4">
                <w:rPr>
                  <w:rFonts w:hint="eastAsia"/>
                  <w:color w:val="FF0000"/>
                  <w:rPrChange w:id="3473" w:author="Windows 用户" w:date="2017-11-06T19:46:00Z">
                    <w:rPr>
                      <w:rFonts w:hint="eastAsia"/>
                    </w:rPr>
                  </w:rPrChange>
                </w:rPr>
                <w:t>玩家位置</w:t>
              </w:r>
            </w:ins>
          </w:p>
        </w:tc>
      </w:tr>
      <w:tr w:rsidR="00EE3511" w:rsidTr="00845580">
        <w:trPr>
          <w:trHeight w:val="342"/>
          <w:ins w:id="3474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75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76" w:author="Windows 用户" w:date="2017-11-02T20:31:00Z"/>
              </w:rPr>
            </w:pPr>
            <w:ins w:id="3477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845580">
            <w:pPr>
              <w:jc w:val="center"/>
              <w:rPr>
                <w:ins w:id="3478" w:author="Windows 用户" w:date="2017-11-02T20:31:00Z"/>
              </w:rPr>
            </w:pPr>
            <w:ins w:id="3479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845580">
        <w:trPr>
          <w:trHeight w:val="342"/>
          <w:ins w:id="3480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845580">
            <w:pPr>
              <w:ind w:firstLineChars="200" w:firstLine="420"/>
              <w:rPr>
                <w:ins w:id="3481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845580">
            <w:pPr>
              <w:jc w:val="center"/>
              <w:rPr>
                <w:ins w:id="3482" w:author="Windows 用户" w:date="2017-11-02T20:31:00Z"/>
              </w:rPr>
            </w:pPr>
            <w:ins w:id="3483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845580">
            <w:pPr>
              <w:jc w:val="center"/>
              <w:rPr>
                <w:ins w:id="3484" w:author="Windows 用户" w:date="2017-11-02T20:31:00Z"/>
              </w:rPr>
            </w:pPr>
            <w:ins w:id="3485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845580">
        <w:trPr>
          <w:trHeight w:val="342"/>
          <w:ins w:id="3486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87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488" w:author="Windows 用户" w:date="2017-11-02T20:39:00Z"/>
              </w:rPr>
            </w:pPr>
            <w:ins w:id="3489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490" w:author="Windows 用户" w:date="2017-11-02T20:39:00Z"/>
              </w:rPr>
            </w:pPr>
            <w:ins w:id="3491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492" w:author="Windows 用户" w:date="2017-11-02T20:31:00Z"/>
        </w:rPr>
      </w:pPr>
    </w:p>
    <w:p w:rsidR="00D73BB6" w:rsidRDefault="00D73BB6" w:rsidP="004D4067">
      <w:pPr>
        <w:rPr>
          <w:ins w:id="3493" w:author="Windows 用户" w:date="2017-11-02T20:31:00Z"/>
        </w:rPr>
      </w:pPr>
    </w:p>
    <w:p w:rsidR="00EE3511" w:rsidRDefault="00EE3511" w:rsidP="004D4067">
      <w:pPr>
        <w:rPr>
          <w:ins w:id="3494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495" w:author="Windows 用户" w:date="2017-11-02T20:44:00Z"/>
        </w:rPr>
      </w:pPr>
      <w:ins w:id="3496" w:author="Windows 用户" w:date="2017-11-02T20:44:00Z">
        <w:r>
          <w:t>811 Client</w:t>
        </w:r>
        <w:r>
          <w:rPr>
            <w:rFonts w:hint="eastAsia"/>
          </w:rPr>
          <w:t>玩家请求比牌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845580">
        <w:trPr>
          <w:trHeight w:val="342"/>
          <w:ins w:id="3497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498" w:author="Windows 用户" w:date="2017-11-02T20:44:00Z"/>
              </w:rPr>
            </w:pPr>
            <w:ins w:id="3499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845580">
            <w:pPr>
              <w:jc w:val="center"/>
              <w:rPr>
                <w:ins w:id="3500" w:author="Windows 用户" w:date="2017-11-02T20:44:00Z"/>
              </w:rPr>
            </w:pPr>
            <w:ins w:id="3501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845580">
            <w:pPr>
              <w:jc w:val="center"/>
              <w:rPr>
                <w:ins w:id="3502" w:author="Windows 用户" w:date="2017-11-02T20:44:00Z"/>
              </w:rPr>
            </w:pPr>
            <w:ins w:id="3503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504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845580">
        <w:trPr>
          <w:trHeight w:val="342"/>
          <w:ins w:id="3505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506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507" w:author="Windows 用户" w:date="2017-11-02T20:44:00Z"/>
              </w:rPr>
            </w:pPr>
            <w:ins w:id="3508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>
            <w:pPr>
              <w:jc w:val="center"/>
              <w:rPr>
                <w:ins w:id="3509" w:author="Windows 用户" w:date="2017-11-02T20:44:00Z"/>
              </w:rPr>
            </w:pPr>
            <w:ins w:id="3510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845580">
        <w:trPr>
          <w:trHeight w:val="342"/>
          <w:ins w:id="3511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845580">
            <w:pPr>
              <w:ind w:firstLineChars="200" w:firstLine="420"/>
              <w:rPr>
                <w:ins w:id="3512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845580">
            <w:pPr>
              <w:jc w:val="center"/>
              <w:rPr>
                <w:ins w:id="3513" w:author="Windows 用户" w:date="2017-11-02T20:44:00Z"/>
              </w:rPr>
            </w:pPr>
            <w:ins w:id="3514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845580">
            <w:pPr>
              <w:jc w:val="center"/>
              <w:rPr>
                <w:ins w:id="3515" w:author="Windows 用户" w:date="2017-11-02T20:44:00Z"/>
              </w:rPr>
            </w:pPr>
            <w:ins w:id="3516" w:author="Windows 用户" w:date="2017-11-02T20:46:00Z">
              <w:r>
                <w:rPr>
                  <w:rFonts w:hint="eastAsia"/>
                </w:rPr>
                <w:t>发起</w:t>
              </w:r>
            </w:ins>
            <w:ins w:id="3517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</w:r>
              <w:r>
                <w:lastRenderedPageBreak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</w:tr>
    </w:tbl>
    <w:p w:rsidR="00EE3511" w:rsidRDefault="00EE3511" w:rsidP="004D4067">
      <w:pPr>
        <w:rPr>
          <w:ins w:id="3518" w:author="Windows 用户" w:date="2017-11-02T20:44:00Z"/>
        </w:rPr>
      </w:pPr>
    </w:p>
    <w:p w:rsidR="00D97D46" w:rsidRDefault="00D97D46" w:rsidP="004D4067">
      <w:pPr>
        <w:rPr>
          <w:ins w:id="3519" w:author="Windows 用户" w:date="2017-11-02T20:44:00Z"/>
        </w:rPr>
      </w:pPr>
    </w:p>
    <w:p w:rsidR="00FE1BA2" w:rsidRDefault="00FE1BA2" w:rsidP="00FE1BA2">
      <w:pPr>
        <w:pStyle w:val="3"/>
        <w:spacing w:after="0"/>
        <w:rPr>
          <w:ins w:id="3520" w:author="Windows 用户" w:date="2017-11-06T19:56:00Z"/>
        </w:rPr>
      </w:pPr>
      <w:ins w:id="3521" w:author="Windows 用户" w:date="2017-11-06T19:56:00Z">
        <w:r>
          <w:t>811 Sever</w:t>
        </w:r>
        <w:r>
          <w:rPr>
            <w:rFonts w:hint="eastAsia"/>
          </w:rPr>
          <w:t>玩家请求比牌</w:t>
        </w:r>
      </w:ins>
      <w:ins w:id="3522" w:author="Windows 用户" w:date="2017-11-06T19:57:00Z">
        <w:r>
          <w:rPr>
            <w:rFonts w:hint="eastAsia"/>
          </w:rPr>
          <w:t>结果反馈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E1BA2" w:rsidTr="001B4A03">
        <w:trPr>
          <w:trHeight w:val="342"/>
          <w:ins w:id="3523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1B4A03">
            <w:pPr>
              <w:ind w:firstLineChars="200" w:firstLine="420"/>
              <w:rPr>
                <w:ins w:id="3524" w:author="Windows 用户" w:date="2017-11-06T19:56:00Z"/>
              </w:rPr>
            </w:pPr>
            <w:ins w:id="3525" w:author="Windows 用户" w:date="2017-11-06T19:56:00Z">
              <w:r>
                <w:t>protocol body</w:t>
              </w:r>
            </w:ins>
          </w:p>
        </w:tc>
        <w:tc>
          <w:tcPr>
            <w:tcW w:w="2693" w:type="dxa"/>
          </w:tcPr>
          <w:p w:rsidR="00FE1BA2" w:rsidRPr="008644B0" w:rsidRDefault="00FE1BA2" w:rsidP="001B4A03">
            <w:pPr>
              <w:jc w:val="center"/>
              <w:rPr>
                <w:ins w:id="3526" w:author="Windows 用户" w:date="2017-11-06T19:56:00Z"/>
                <w:color w:val="FF0000"/>
                <w:rPrChange w:id="3527" w:author="Windows 用户" w:date="2017-11-06T19:58:00Z">
                  <w:rPr>
                    <w:ins w:id="3528" w:author="Windows 用户" w:date="2017-11-06T19:56:00Z"/>
                  </w:rPr>
                </w:rPrChange>
              </w:rPr>
            </w:pPr>
            <w:ins w:id="3529" w:author="Windows 用户" w:date="2017-11-06T19:57:00Z">
              <w:r w:rsidRPr="008644B0">
                <w:rPr>
                  <w:color w:val="FF0000"/>
                  <w:rPrChange w:id="3530" w:author="Windows 用户" w:date="2017-11-06T19:58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FE1BA2" w:rsidRPr="008644B0" w:rsidRDefault="00FE1BA2">
            <w:pPr>
              <w:jc w:val="center"/>
              <w:rPr>
                <w:ins w:id="3531" w:author="Windows 用户" w:date="2017-11-06T19:57:00Z"/>
                <w:color w:val="FF0000"/>
                <w:rPrChange w:id="3532" w:author="Windows 用户" w:date="2017-11-06T19:58:00Z">
                  <w:rPr>
                    <w:ins w:id="3533" w:author="Windows 用户" w:date="2017-11-06T19:57:00Z"/>
                  </w:rPr>
                </w:rPrChange>
              </w:rPr>
            </w:pPr>
            <w:ins w:id="3534" w:author="Windows 用户" w:date="2017-11-06T19:56:00Z">
              <w:r w:rsidRPr="008644B0">
                <w:rPr>
                  <w:color w:val="FF0000"/>
                  <w:rPrChange w:id="3535" w:author="Windows 用户" w:date="2017-11-06T19:58:00Z">
                    <w:rPr/>
                  </w:rPrChange>
                </w:rPr>
                <w:t>0</w:t>
              </w:r>
            </w:ins>
            <w:ins w:id="3536" w:author="Windows 用户" w:date="2017-11-06T19:57:00Z">
              <w:r w:rsidRPr="008644B0">
                <w:rPr>
                  <w:rFonts w:hint="eastAsia"/>
                  <w:color w:val="FF0000"/>
                  <w:rPrChange w:id="3537" w:author="Windows 用户" w:date="2017-11-06T19:58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E1BA2" w:rsidRPr="008644B0" w:rsidRDefault="00FE1BA2">
            <w:pPr>
              <w:jc w:val="center"/>
              <w:rPr>
                <w:ins w:id="3538" w:author="Windows 用户" w:date="2017-11-06T19:57:00Z"/>
                <w:color w:val="FF0000"/>
                <w:rPrChange w:id="3539" w:author="Windows 用户" w:date="2017-11-06T19:58:00Z">
                  <w:rPr>
                    <w:ins w:id="3540" w:author="Windows 用户" w:date="2017-11-06T19:57:00Z"/>
                  </w:rPr>
                </w:rPrChange>
              </w:rPr>
            </w:pPr>
            <w:ins w:id="3541" w:author="Windows 用户" w:date="2017-11-06T19:57:00Z">
              <w:r w:rsidRPr="008644B0">
                <w:rPr>
                  <w:color w:val="FF0000"/>
                  <w:rPrChange w:id="3542" w:author="Windows 用户" w:date="2017-11-06T19:58:00Z">
                    <w:rPr/>
                  </w:rPrChange>
                </w:rPr>
                <w:t>1</w:t>
              </w:r>
              <w:r w:rsidRPr="008644B0">
                <w:rPr>
                  <w:rFonts w:hint="eastAsia"/>
                  <w:color w:val="FF0000"/>
                  <w:rPrChange w:id="3543" w:author="Windows 用户" w:date="2017-11-06T19:58:00Z">
                    <w:rPr>
                      <w:rFonts w:hint="eastAsia"/>
                    </w:rPr>
                  </w:rPrChange>
                </w:rPr>
                <w:t>金额不足</w:t>
              </w:r>
            </w:ins>
          </w:p>
          <w:p w:rsidR="00FE1BA2" w:rsidRPr="008644B0" w:rsidRDefault="00FE1BA2">
            <w:pPr>
              <w:jc w:val="center"/>
              <w:rPr>
                <w:ins w:id="3544" w:author="Windows 用户" w:date="2017-11-06T19:57:00Z"/>
                <w:color w:val="FF0000"/>
                <w:rPrChange w:id="3545" w:author="Windows 用户" w:date="2017-11-06T19:58:00Z">
                  <w:rPr>
                    <w:ins w:id="3546" w:author="Windows 用户" w:date="2017-11-06T19:57:00Z"/>
                  </w:rPr>
                </w:rPrChange>
              </w:rPr>
            </w:pPr>
            <w:ins w:id="3547" w:author="Windows 用户" w:date="2017-11-06T19:57:00Z">
              <w:r w:rsidRPr="008644B0">
                <w:rPr>
                  <w:color w:val="FF0000"/>
                  <w:rPrChange w:id="3548" w:author="Windows 用户" w:date="2017-11-06T19:58:00Z">
                    <w:rPr/>
                  </w:rPrChange>
                </w:rPr>
                <w:t>2…</w:t>
              </w:r>
            </w:ins>
          </w:p>
          <w:p w:rsidR="008644B0" w:rsidRPr="008644B0" w:rsidRDefault="008644B0">
            <w:pPr>
              <w:jc w:val="center"/>
              <w:rPr>
                <w:ins w:id="3549" w:author="Windows 用户" w:date="2017-11-06T19:56:00Z"/>
                <w:color w:val="FF0000"/>
                <w:rPrChange w:id="3550" w:author="Windows 用户" w:date="2017-11-06T19:58:00Z">
                  <w:rPr>
                    <w:ins w:id="3551" w:author="Windows 用户" w:date="2017-11-06T19:56:00Z"/>
                  </w:rPr>
                </w:rPrChange>
              </w:rPr>
            </w:pPr>
            <w:ins w:id="3552" w:author="Windows 用户" w:date="2017-11-06T19:57:00Z">
              <w:r w:rsidRPr="008644B0">
                <w:rPr>
                  <w:rFonts w:hint="eastAsia"/>
                  <w:color w:val="FF0000"/>
                  <w:rPrChange w:id="3553" w:author="Windows 用户" w:date="2017-11-06T19:58:00Z">
                    <w:rPr>
                      <w:rFonts w:hint="eastAsia"/>
                    </w:rPr>
                  </w:rPrChange>
                </w:rPr>
                <w:t>需要</w:t>
              </w:r>
              <w:r w:rsidRPr="008644B0">
                <w:rPr>
                  <w:color w:val="FF0000"/>
                  <w:rPrChange w:id="3554" w:author="Windows 用户" w:date="2017-11-06T19:58:00Z">
                    <w:rPr/>
                  </w:rPrChange>
                </w:rPr>
                <w:t>sever</w:t>
              </w:r>
              <w:r w:rsidRPr="008644B0">
                <w:rPr>
                  <w:rFonts w:hint="eastAsia"/>
                  <w:color w:val="FF0000"/>
                  <w:rPrChange w:id="3555" w:author="Windows 用户" w:date="2017-11-06T19:58:00Z">
                    <w:rPr>
                      <w:rFonts w:hint="eastAsia"/>
                    </w:rPr>
                  </w:rPrChange>
                </w:rPr>
                <w:t>添加</w:t>
              </w:r>
            </w:ins>
          </w:p>
        </w:tc>
      </w:tr>
      <w:tr w:rsidR="00FE1BA2" w:rsidTr="001B4A03">
        <w:trPr>
          <w:trHeight w:val="342"/>
          <w:ins w:id="3556" w:author="Windows 用户" w:date="2017-11-06T19:56:00Z"/>
        </w:trPr>
        <w:tc>
          <w:tcPr>
            <w:tcW w:w="2411" w:type="dxa"/>
            <w:shd w:val="clear" w:color="auto" w:fill="8DB3E2" w:themeFill="text2" w:themeFillTint="66"/>
          </w:tcPr>
          <w:p w:rsidR="00FE1BA2" w:rsidRDefault="00FE1BA2" w:rsidP="001B4A03">
            <w:pPr>
              <w:ind w:firstLineChars="200" w:firstLine="420"/>
              <w:rPr>
                <w:ins w:id="3557" w:author="Windows 用户" w:date="2017-11-06T19:56:00Z"/>
              </w:rPr>
            </w:pPr>
          </w:p>
        </w:tc>
        <w:tc>
          <w:tcPr>
            <w:tcW w:w="2693" w:type="dxa"/>
          </w:tcPr>
          <w:p w:rsidR="00FE1BA2" w:rsidRDefault="00FE1BA2" w:rsidP="001B4A03">
            <w:pPr>
              <w:jc w:val="center"/>
              <w:rPr>
                <w:ins w:id="3558" w:author="Windows 用户" w:date="2017-11-06T19:56:00Z"/>
              </w:rPr>
            </w:pPr>
          </w:p>
        </w:tc>
        <w:tc>
          <w:tcPr>
            <w:tcW w:w="3546" w:type="dxa"/>
          </w:tcPr>
          <w:p w:rsidR="00FE1BA2" w:rsidRPr="00803763" w:rsidRDefault="00FE1BA2">
            <w:pPr>
              <w:jc w:val="center"/>
              <w:rPr>
                <w:ins w:id="3559" w:author="Windows 用户" w:date="2017-11-06T19:56:00Z"/>
              </w:rPr>
            </w:pPr>
          </w:p>
        </w:tc>
      </w:tr>
    </w:tbl>
    <w:p w:rsidR="00D97D46" w:rsidRPr="00FE1BA2" w:rsidRDefault="00D97D46" w:rsidP="004D4067">
      <w:pPr>
        <w:rPr>
          <w:ins w:id="3560" w:author="Windows 用户" w:date="2017-11-02T20:44:00Z"/>
        </w:rPr>
      </w:pPr>
    </w:p>
    <w:p w:rsidR="00D97D46" w:rsidRDefault="00D97D46" w:rsidP="004D4067">
      <w:pPr>
        <w:rPr>
          <w:ins w:id="3561" w:author="Windows 用户" w:date="2017-11-02T20:44:00Z"/>
        </w:rPr>
      </w:pPr>
    </w:p>
    <w:p w:rsidR="00D97D46" w:rsidRDefault="00D97D46" w:rsidP="004D4067">
      <w:pPr>
        <w:rPr>
          <w:ins w:id="3562" w:author="Windows 用户" w:date="2017-11-02T20:44:00Z"/>
        </w:rPr>
      </w:pPr>
    </w:p>
    <w:p w:rsidR="0006188D" w:rsidRDefault="0006188D" w:rsidP="0006188D">
      <w:pPr>
        <w:pStyle w:val="3"/>
        <w:spacing w:after="0"/>
        <w:rPr>
          <w:ins w:id="3563" w:author="Windows 用户" w:date="2017-11-06T20:41:00Z"/>
        </w:rPr>
      </w:pPr>
      <w:ins w:id="3564" w:author="Windows 用户" w:date="2017-11-06T20:41:00Z">
        <w:r>
          <w:t>812 Client</w:t>
        </w:r>
        <w:r>
          <w:rPr>
            <w:rFonts w:hint="eastAsia"/>
          </w:rPr>
          <w:t>玩家请求</w:t>
        </w:r>
      </w:ins>
      <w:ins w:id="3565" w:author="Windows 用户" w:date="2017-11-06T20:42:00Z">
        <w:r>
          <w:rPr>
            <w:rFonts w:hint="eastAsia"/>
          </w:rPr>
          <w:t>弃牌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6188D" w:rsidTr="001B4A03">
        <w:trPr>
          <w:trHeight w:val="342"/>
          <w:ins w:id="3566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1B4A03">
            <w:pPr>
              <w:ind w:firstLineChars="200" w:firstLine="420"/>
              <w:rPr>
                <w:ins w:id="3567" w:author="Windows 用户" w:date="2017-11-06T20:41:00Z"/>
              </w:rPr>
            </w:pPr>
            <w:ins w:id="3568" w:author="Windows 用户" w:date="2017-11-06T20:41:00Z">
              <w:r>
                <w:t>protocol body</w:t>
              </w:r>
            </w:ins>
          </w:p>
        </w:tc>
        <w:tc>
          <w:tcPr>
            <w:tcW w:w="2693" w:type="dxa"/>
          </w:tcPr>
          <w:p w:rsidR="0006188D" w:rsidRDefault="0006188D" w:rsidP="001B4A03">
            <w:pPr>
              <w:jc w:val="center"/>
              <w:rPr>
                <w:ins w:id="3569" w:author="Windows 用户" w:date="2017-11-06T20:41:00Z"/>
              </w:rPr>
            </w:pPr>
            <w:ins w:id="3570" w:author="Windows 用户" w:date="2017-11-06T20:41:00Z">
              <w:r>
                <w:t>Uint32</w:t>
              </w:r>
            </w:ins>
          </w:p>
        </w:tc>
        <w:tc>
          <w:tcPr>
            <w:tcW w:w="3546" w:type="dxa"/>
          </w:tcPr>
          <w:p w:rsidR="0006188D" w:rsidRDefault="0006188D" w:rsidP="00951304">
            <w:pPr>
              <w:jc w:val="center"/>
              <w:rPr>
                <w:ins w:id="3571" w:author="Windows 用户" w:date="2017-11-06T20:41:00Z"/>
              </w:rPr>
              <w:pPrChange w:id="3572" w:author="Windows 用户" w:date="2017-11-07T16:05:00Z">
                <w:pPr>
                  <w:jc w:val="center"/>
                </w:pPr>
              </w:pPrChange>
            </w:pPr>
            <w:ins w:id="3573" w:author="Windows 用户" w:date="2017-11-06T20:41:00Z">
              <w:r>
                <w:rPr>
                  <w:rFonts w:hint="eastAsia"/>
                </w:rPr>
                <w:t>玩家</w:t>
              </w:r>
              <w:r w:rsidR="00951304">
                <w:rPr>
                  <w:rFonts w:hint="eastAsia"/>
                </w:rPr>
                <w:t>ID</w:t>
              </w:r>
            </w:ins>
          </w:p>
        </w:tc>
      </w:tr>
      <w:tr w:rsidR="0006188D" w:rsidTr="001B4A03">
        <w:trPr>
          <w:trHeight w:val="342"/>
          <w:ins w:id="3574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1B4A03">
            <w:pPr>
              <w:ind w:firstLineChars="200" w:firstLine="420"/>
              <w:rPr>
                <w:ins w:id="3575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1B4A03">
            <w:pPr>
              <w:jc w:val="center"/>
              <w:rPr>
                <w:ins w:id="3576" w:author="Windows 用户" w:date="2017-11-06T20:41:00Z"/>
              </w:rPr>
            </w:pPr>
          </w:p>
        </w:tc>
        <w:tc>
          <w:tcPr>
            <w:tcW w:w="3546" w:type="dxa"/>
          </w:tcPr>
          <w:p w:rsidR="0006188D" w:rsidRPr="00803763" w:rsidRDefault="0006188D" w:rsidP="001B4A03">
            <w:pPr>
              <w:jc w:val="center"/>
              <w:rPr>
                <w:ins w:id="3577" w:author="Windows 用户" w:date="2017-11-06T20:41:00Z"/>
              </w:rPr>
            </w:pPr>
          </w:p>
        </w:tc>
      </w:tr>
      <w:tr w:rsidR="0006188D" w:rsidTr="001B4A03">
        <w:trPr>
          <w:trHeight w:val="342"/>
          <w:ins w:id="3578" w:author="Windows 用户" w:date="2017-11-06T20:41:00Z"/>
        </w:trPr>
        <w:tc>
          <w:tcPr>
            <w:tcW w:w="2411" w:type="dxa"/>
            <w:shd w:val="clear" w:color="auto" w:fill="8DB3E2" w:themeFill="text2" w:themeFillTint="66"/>
          </w:tcPr>
          <w:p w:rsidR="0006188D" w:rsidRDefault="0006188D" w:rsidP="001B4A03">
            <w:pPr>
              <w:ind w:firstLineChars="200" w:firstLine="420"/>
              <w:rPr>
                <w:ins w:id="3579" w:author="Windows 用户" w:date="2017-11-06T20:41:00Z"/>
              </w:rPr>
            </w:pPr>
          </w:p>
        </w:tc>
        <w:tc>
          <w:tcPr>
            <w:tcW w:w="2693" w:type="dxa"/>
          </w:tcPr>
          <w:p w:rsidR="0006188D" w:rsidRDefault="0006188D" w:rsidP="001B4A03">
            <w:pPr>
              <w:jc w:val="center"/>
              <w:rPr>
                <w:ins w:id="3580" w:author="Windows 用户" w:date="2017-11-06T20:41:00Z"/>
              </w:rPr>
            </w:pPr>
          </w:p>
        </w:tc>
        <w:tc>
          <w:tcPr>
            <w:tcW w:w="3546" w:type="dxa"/>
          </w:tcPr>
          <w:p w:rsidR="0006188D" w:rsidRDefault="0006188D" w:rsidP="001B4A03">
            <w:pPr>
              <w:jc w:val="center"/>
              <w:rPr>
                <w:ins w:id="3581" w:author="Windows 用户" w:date="2017-11-06T20:41:00Z"/>
              </w:rPr>
            </w:pPr>
          </w:p>
        </w:tc>
      </w:tr>
    </w:tbl>
    <w:p w:rsidR="00D97D46" w:rsidRPr="0006188D" w:rsidRDefault="00D97D46" w:rsidP="004D4067">
      <w:pPr>
        <w:rPr>
          <w:ins w:id="3582" w:author="Windows 用户" w:date="2017-11-02T20:44:00Z"/>
        </w:rPr>
      </w:pPr>
    </w:p>
    <w:p w:rsidR="0088721B" w:rsidRDefault="0088721B" w:rsidP="0088721B">
      <w:pPr>
        <w:pStyle w:val="3"/>
        <w:spacing w:after="0"/>
        <w:rPr>
          <w:ins w:id="3583" w:author="Windows 用户" w:date="2017-11-06T20:42:00Z"/>
        </w:rPr>
      </w:pPr>
      <w:ins w:id="3584" w:author="Windows 用户" w:date="2017-11-06T20:42:00Z">
        <w:r>
          <w:t>812 Sever</w:t>
        </w:r>
        <w:r>
          <w:rPr>
            <w:rFonts w:hint="eastAsia"/>
          </w:rPr>
          <w:t>玩家请求弃牌反馈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8721B" w:rsidTr="001B4A03">
        <w:trPr>
          <w:trHeight w:val="342"/>
          <w:ins w:id="3585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1B4A03">
            <w:pPr>
              <w:ind w:firstLineChars="200" w:firstLine="420"/>
              <w:rPr>
                <w:ins w:id="3586" w:author="Windows 用户" w:date="2017-11-06T20:42:00Z"/>
              </w:rPr>
            </w:pPr>
            <w:ins w:id="3587" w:author="Windows 用户" w:date="2017-11-06T20:42:00Z">
              <w:r>
                <w:t>protocol body</w:t>
              </w:r>
            </w:ins>
          </w:p>
        </w:tc>
        <w:tc>
          <w:tcPr>
            <w:tcW w:w="2693" w:type="dxa"/>
          </w:tcPr>
          <w:p w:rsidR="0088721B" w:rsidRPr="00AD02DB" w:rsidRDefault="00AD02DB" w:rsidP="001B4A03">
            <w:pPr>
              <w:jc w:val="center"/>
              <w:rPr>
                <w:ins w:id="3588" w:author="Windows 用户" w:date="2017-11-06T20:42:00Z"/>
                <w:color w:val="FF0000"/>
                <w:rPrChange w:id="3589" w:author="Windows 用户" w:date="2017-11-06T20:43:00Z">
                  <w:rPr>
                    <w:ins w:id="3590" w:author="Windows 用户" w:date="2017-11-06T20:42:00Z"/>
                  </w:rPr>
                </w:rPrChange>
              </w:rPr>
            </w:pPr>
            <w:ins w:id="3591" w:author="Windows 用户" w:date="2017-11-06T20:43:00Z">
              <w:r w:rsidRPr="00AD02DB">
                <w:rPr>
                  <w:color w:val="FF0000"/>
                  <w:rPrChange w:id="3592" w:author="Windows 用户" w:date="2017-11-06T20:43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88721B" w:rsidRPr="00AD02DB" w:rsidRDefault="00AD02DB" w:rsidP="001B4A03">
            <w:pPr>
              <w:jc w:val="center"/>
              <w:rPr>
                <w:ins w:id="3593" w:author="Windows 用户" w:date="2017-11-06T20:43:00Z"/>
                <w:color w:val="FF0000"/>
                <w:rPrChange w:id="3594" w:author="Windows 用户" w:date="2017-11-06T20:43:00Z">
                  <w:rPr>
                    <w:ins w:id="3595" w:author="Windows 用户" w:date="2017-11-06T20:43:00Z"/>
                  </w:rPr>
                </w:rPrChange>
              </w:rPr>
            </w:pPr>
            <w:ins w:id="3596" w:author="Windows 用户" w:date="2017-11-06T20:43:00Z">
              <w:r w:rsidRPr="00AD02DB">
                <w:rPr>
                  <w:color w:val="FF0000"/>
                  <w:rPrChange w:id="3597" w:author="Windows 用户" w:date="2017-11-06T20:43:00Z">
                    <w:rPr/>
                  </w:rPrChange>
                </w:rPr>
                <w:t>0</w:t>
              </w:r>
              <w:r w:rsidRPr="00AD02DB">
                <w:rPr>
                  <w:rFonts w:hint="eastAsia"/>
                  <w:color w:val="FF0000"/>
                  <w:rPrChange w:id="3598" w:author="Windows 用户" w:date="2017-11-06T20:43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AD02DB" w:rsidRPr="00AD02DB" w:rsidRDefault="00AD02DB" w:rsidP="001B4A03">
            <w:pPr>
              <w:jc w:val="center"/>
              <w:rPr>
                <w:ins w:id="3599" w:author="Windows 用户" w:date="2017-11-06T20:43:00Z"/>
                <w:color w:val="FF0000"/>
                <w:rPrChange w:id="3600" w:author="Windows 用户" w:date="2017-11-06T20:43:00Z">
                  <w:rPr>
                    <w:ins w:id="3601" w:author="Windows 用户" w:date="2017-11-06T20:43:00Z"/>
                  </w:rPr>
                </w:rPrChange>
              </w:rPr>
            </w:pPr>
            <w:ins w:id="3602" w:author="Windows 用户" w:date="2017-11-06T20:43:00Z">
              <w:r w:rsidRPr="00AD02DB">
                <w:rPr>
                  <w:color w:val="FF0000"/>
                  <w:rPrChange w:id="3603" w:author="Windows 用户" w:date="2017-11-06T20:43:00Z">
                    <w:rPr/>
                  </w:rPrChange>
                </w:rPr>
                <w:t>1</w:t>
              </w:r>
              <w:r w:rsidRPr="00AD02DB">
                <w:rPr>
                  <w:rFonts w:hint="eastAsia"/>
                  <w:color w:val="FF0000"/>
                  <w:rPrChange w:id="3604" w:author="Windows 用户" w:date="2017-11-06T20:43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AD02DB" w:rsidRPr="00AD02DB" w:rsidRDefault="00AD02DB" w:rsidP="001B4A03">
            <w:pPr>
              <w:jc w:val="center"/>
              <w:rPr>
                <w:ins w:id="3605" w:author="Windows 用户" w:date="2017-11-06T20:42:00Z"/>
                <w:color w:val="FF0000"/>
                <w:rPrChange w:id="3606" w:author="Windows 用户" w:date="2017-11-06T20:43:00Z">
                  <w:rPr>
                    <w:ins w:id="3607" w:author="Windows 用户" w:date="2017-11-06T20:42:00Z"/>
                  </w:rPr>
                </w:rPrChange>
              </w:rPr>
            </w:pPr>
            <w:ins w:id="3608" w:author="Windows 用户" w:date="2017-11-06T20:43:00Z">
              <w:r w:rsidRPr="00AD02DB">
                <w:rPr>
                  <w:color w:val="FF0000"/>
                  <w:rPrChange w:id="3609" w:author="Windows 用户" w:date="2017-11-06T20:43:00Z">
                    <w:rPr/>
                  </w:rPrChange>
                </w:rPr>
                <w:t>2…</w:t>
              </w:r>
              <w:r w:rsidRPr="00AD02DB">
                <w:rPr>
                  <w:rFonts w:hint="eastAsia"/>
                  <w:color w:val="FF0000"/>
                  <w:rPrChange w:id="3610" w:author="Windows 用户" w:date="2017-11-06T20:43:00Z">
                    <w:rPr>
                      <w:rFonts w:hint="eastAsia"/>
                    </w:rPr>
                  </w:rPrChange>
                </w:rPr>
                <w:t>服务器继续添加</w:t>
              </w:r>
            </w:ins>
          </w:p>
        </w:tc>
      </w:tr>
      <w:tr w:rsidR="0088721B" w:rsidTr="001B4A03">
        <w:trPr>
          <w:trHeight w:val="342"/>
          <w:ins w:id="3611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1B4A03">
            <w:pPr>
              <w:ind w:firstLineChars="200" w:firstLine="420"/>
              <w:rPr>
                <w:ins w:id="3612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AD02DB" w:rsidP="001B4A03">
            <w:pPr>
              <w:jc w:val="center"/>
              <w:rPr>
                <w:ins w:id="3613" w:author="Windows 用户" w:date="2017-11-06T20:42:00Z"/>
              </w:rPr>
            </w:pPr>
            <w:ins w:id="3614" w:author="Windows 用户" w:date="2017-11-06T20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8721B" w:rsidRPr="00803763" w:rsidRDefault="00AD02DB" w:rsidP="001B4A03">
            <w:pPr>
              <w:jc w:val="center"/>
              <w:rPr>
                <w:ins w:id="3615" w:author="Windows 用户" w:date="2017-11-06T20:42:00Z"/>
              </w:rPr>
            </w:pPr>
            <w:ins w:id="3616" w:author="Windows 用户" w:date="2017-11-06T20:43:00Z">
              <w:r>
                <w:rPr>
                  <w:rFonts w:hint="eastAsia"/>
                </w:rPr>
                <w:t>弃牌玩家位置</w:t>
              </w:r>
            </w:ins>
          </w:p>
        </w:tc>
      </w:tr>
      <w:tr w:rsidR="0088721B" w:rsidTr="001B4A03">
        <w:trPr>
          <w:trHeight w:val="342"/>
          <w:ins w:id="3617" w:author="Windows 用户" w:date="2017-11-06T20:42:00Z"/>
        </w:trPr>
        <w:tc>
          <w:tcPr>
            <w:tcW w:w="2411" w:type="dxa"/>
            <w:shd w:val="clear" w:color="auto" w:fill="8DB3E2" w:themeFill="text2" w:themeFillTint="66"/>
          </w:tcPr>
          <w:p w:rsidR="0088721B" w:rsidRDefault="0088721B" w:rsidP="001B4A03">
            <w:pPr>
              <w:ind w:firstLineChars="200" w:firstLine="420"/>
              <w:rPr>
                <w:ins w:id="3618" w:author="Windows 用户" w:date="2017-11-06T20:42:00Z"/>
              </w:rPr>
            </w:pPr>
          </w:p>
        </w:tc>
        <w:tc>
          <w:tcPr>
            <w:tcW w:w="2693" w:type="dxa"/>
          </w:tcPr>
          <w:p w:rsidR="0088721B" w:rsidRDefault="0088721B" w:rsidP="001B4A03">
            <w:pPr>
              <w:jc w:val="center"/>
              <w:rPr>
                <w:ins w:id="3619" w:author="Windows 用户" w:date="2017-11-06T20:42:00Z"/>
              </w:rPr>
            </w:pPr>
          </w:p>
        </w:tc>
        <w:tc>
          <w:tcPr>
            <w:tcW w:w="3546" w:type="dxa"/>
          </w:tcPr>
          <w:p w:rsidR="0088721B" w:rsidRDefault="0088721B" w:rsidP="001B4A03">
            <w:pPr>
              <w:jc w:val="center"/>
              <w:rPr>
                <w:ins w:id="3620" w:author="Windows 用户" w:date="2017-11-06T20:42:00Z"/>
              </w:rPr>
            </w:pPr>
          </w:p>
        </w:tc>
      </w:tr>
    </w:tbl>
    <w:p w:rsidR="00D97D46" w:rsidRDefault="00D97D46" w:rsidP="004D4067">
      <w:pPr>
        <w:rPr>
          <w:ins w:id="3621" w:author="Windows 用户" w:date="2017-11-06T20:44:00Z"/>
        </w:rPr>
      </w:pPr>
    </w:p>
    <w:p w:rsidR="00F854B9" w:rsidRDefault="00F854B9" w:rsidP="004D4067">
      <w:pPr>
        <w:rPr>
          <w:ins w:id="3622" w:author="Windows 用户" w:date="2017-11-06T20:44:00Z"/>
        </w:rPr>
      </w:pPr>
    </w:p>
    <w:p w:rsidR="00F854B9" w:rsidRDefault="00F854B9" w:rsidP="00F854B9">
      <w:pPr>
        <w:pStyle w:val="3"/>
        <w:spacing w:after="0"/>
        <w:rPr>
          <w:ins w:id="3623" w:author="Windows 用户" w:date="2017-11-06T20:44:00Z"/>
        </w:rPr>
      </w:pPr>
      <w:ins w:id="3624" w:author="Windows 用户" w:date="2017-11-06T20:44:00Z">
        <w:r>
          <w:t>813 Client</w:t>
        </w:r>
        <w:r>
          <w:rPr>
            <w:rFonts w:hint="eastAsia"/>
          </w:rPr>
          <w:t>玩家请求看牌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1B4A03">
        <w:trPr>
          <w:trHeight w:val="342"/>
          <w:ins w:id="3625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1B4A03">
            <w:pPr>
              <w:ind w:firstLineChars="200" w:firstLine="420"/>
              <w:rPr>
                <w:ins w:id="3626" w:author="Windows 用户" w:date="2017-11-06T20:44:00Z"/>
              </w:rPr>
            </w:pPr>
            <w:ins w:id="3627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1B4A03">
            <w:pPr>
              <w:jc w:val="center"/>
              <w:rPr>
                <w:ins w:id="3628" w:author="Windows 用户" w:date="2017-11-06T20:44:00Z"/>
              </w:rPr>
            </w:pPr>
            <w:ins w:id="3629" w:author="Windows 用户" w:date="2017-11-06T20:44:00Z">
              <w:r>
                <w:t>Uint32</w:t>
              </w:r>
            </w:ins>
          </w:p>
        </w:tc>
        <w:tc>
          <w:tcPr>
            <w:tcW w:w="3546" w:type="dxa"/>
          </w:tcPr>
          <w:p w:rsidR="00F854B9" w:rsidRDefault="00F854B9">
            <w:pPr>
              <w:jc w:val="center"/>
              <w:rPr>
                <w:ins w:id="3630" w:author="Windows 用户" w:date="2017-11-06T20:44:00Z"/>
              </w:rPr>
            </w:pPr>
            <w:ins w:id="3631" w:author="Windows 用户" w:date="2017-11-06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854B9" w:rsidTr="001B4A03">
        <w:trPr>
          <w:trHeight w:val="342"/>
          <w:ins w:id="3632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1B4A03">
            <w:pPr>
              <w:ind w:firstLineChars="200" w:firstLine="420"/>
              <w:rPr>
                <w:ins w:id="3633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1B4A03">
            <w:pPr>
              <w:jc w:val="center"/>
              <w:rPr>
                <w:ins w:id="3634" w:author="Windows 用户" w:date="2017-11-06T20:44:00Z"/>
              </w:rPr>
            </w:pPr>
          </w:p>
        </w:tc>
        <w:tc>
          <w:tcPr>
            <w:tcW w:w="3546" w:type="dxa"/>
          </w:tcPr>
          <w:p w:rsidR="00F854B9" w:rsidRPr="00803763" w:rsidRDefault="00F854B9" w:rsidP="001B4A03">
            <w:pPr>
              <w:jc w:val="center"/>
              <w:rPr>
                <w:ins w:id="3635" w:author="Windows 用户" w:date="2017-11-06T20:44:00Z"/>
              </w:rPr>
            </w:pPr>
          </w:p>
        </w:tc>
      </w:tr>
      <w:tr w:rsidR="00F854B9" w:rsidTr="001B4A03">
        <w:trPr>
          <w:trHeight w:val="342"/>
          <w:ins w:id="3636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1B4A03">
            <w:pPr>
              <w:ind w:firstLineChars="200" w:firstLine="420"/>
              <w:rPr>
                <w:ins w:id="3637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1B4A03">
            <w:pPr>
              <w:jc w:val="center"/>
              <w:rPr>
                <w:ins w:id="3638" w:author="Windows 用户" w:date="2017-11-06T20:44:00Z"/>
              </w:rPr>
            </w:pPr>
          </w:p>
        </w:tc>
        <w:tc>
          <w:tcPr>
            <w:tcW w:w="3546" w:type="dxa"/>
          </w:tcPr>
          <w:p w:rsidR="00F854B9" w:rsidRDefault="00F854B9" w:rsidP="001B4A03">
            <w:pPr>
              <w:jc w:val="center"/>
              <w:rPr>
                <w:ins w:id="3639" w:author="Windows 用户" w:date="2017-11-06T20:44:00Z"/>
              </w:rPr>
            </w:pPr>
          </w:p>
        </w:tc>
      </w:tr>
    </w:tbl>
    <w:p w:rsidR="00F854B9" w:rsidRPr="005D1B4C" w:rsidRDefault="00F854B9" w:rsidP="00F854B9">
      <w:pPr>
        <w:rPr>
          <w:ins w:id="3640" w:author="Windows 用户" w:date="2017-11-06T20:44:00Z"/>
        </w:rPr>
      </w:pPr>
    </w:p>
    <w:p w:rsidR="00F854B9" w:rsidRPr="0088721B" w:rsidRDefault="00F854B9" w:rsidP="004D4067">
      <w:pPr>
        <w:rPr>
          <w:ins w:id="3641" w:author="Windows 用户" w:date="2017-11-02T20:44:00Z"/>
        </w:rPr>
      </w:pPr>
    </w:p>
    <w:p w:rsidR="00F854B9" w:rsidRDefault="00F854B9" w:rsidP="00F854B9">
      <w:pPr>
        <w:pStyle w:val="3"/>
        <w:spacing w:after="0"/>
        <w:rPr>
          <w:ins w:id="3642" w:author="Windows 用户" w:date="2017-11-06T20:44:00Z"/>
        </w:rPr>
      </w:pPr>
      <w:ins w:id="3643" w:author="Windows 用户" w:date="2017-11-06T20:44:00Z">
        <w:r>
          <w:t xml:space="preserve">813 </w:t>
        </w:r>
      </w:ins>
      <w:ins w:id="3644" w:author="Windows 用户" w:date="2017-11-07T15:48:00Z">
        <w:r w:rsidR="00BF2377">
          <w:t>Sever</w:t>
        </w:r>
      </w:ins>
      <w:ins w:id="3645" w:author="Windows 用户" w:date="2017-11-06T20:44:00Z">
        <w:r>
          <w:rPr>
            <w:rFonts w:hint="eastAsia"/>
          </w:rPr>
          <w:t>玩家请求看牌</w:t>
        </w:r>
      </w:ins>
      <w:ins w:id="3646" w:author="Windows 用户" w:date="2017-11-07T15:48:00Z">
        <w:r w:rsidR="00BF2377">
          <w:rPr>
            <w:rFonts w:hint="eastAsia"/>
          </w:rPr>
          <w:t>反馈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854B9" w:rsidTr="001B4A03">
        <w:trPr>
          <w:trHeight w:val="342"/>
          <w:ins w:id="3647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1B4A03">
            <w:pPr>
              <w:ind w:firstLineChars="200" w:firstLine="420"/>
              <w:rPr>
                <w:ins w:id="3648" w:author="Windows 用户" w:date="2017-11-06T20:44:00Z"/>
              </w:rPr>
            </w:pPr>
            <w:ins w:id="3649" w:author="Windows 用户" w:date="2017-11-06T20:44:00Z">
              <w:r>
                <w:t>protocol body</w:t>
              </w:r>
            </w:ins>
          </w:p>
        </w:tc>
        <w:tc>
          <w:tcPr>
            <w:tcW w:w="2693" w:type="dxa"/>
          </w:tcPr>
          <w:p w:rsidR="00F854B9" w:rsidRDefault="00F854B9" w:rsidP="001B4A03">
            <w:pPr>
              <w:jc w:val="center"/>
              <w:rPr>
                <w:ins w:id="3650" w:author="Windows 用户" w:date="2017-11-06T20:44:00Z"/>
              </w:rPr>
            </w:pPr>
            <w:ins w:id="3651" w:author="Windows 用户" w:date="2017-11-06T20:45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F854B9" w:rsidRDefault="00F854B9" w:rsidP="001B4A03">
            <w:pPr>
              <w:jc w:val="center"/>
              <w:rPr>
                <w:ins w:id="3652" w:author="Windows 用户" w:date="2017-11-06T20:45:00Z"/>
                <w:color w:val="FF0000"/>
                <w:rPrChange w:id="3653" w:author="Windows 用户" w:date="2017-11-06T20:45:00Z">
                  <w:rPr>
                    <w:ins w:id="3654" w:author="Windows 用户" w:date="2017-11-06T20:45:00Z"/>
                  </w:rPr>
                </w:rPrChange>
              </w:rPr>
            </w:pPr>
            <w:ins w:id="3655" w:author="Windows 用户" w:date="2017-11-06T20:45:00Z">
              <w:r w:rsidRPr="00F854B9">
                <w:rPr>
                  <w:color w:val="FF0000"/>
                  <w:rPrChange w:id="3656" w:author="Windows 用户" w:date="2017-11-06T20:45:00Z">
                    <w:rPr/>
                  </w:rPrChange>
                </w:rPr>
                <w:t>0</w:t>
              </w:r>
              <w:r w:rsidRPr="00F854B9">
                <w:rPr>
                  <w:rFonts w:hint="eastAsia"/>
                  <w:color w:val="FF0000"/>
                  <w:rPrChange w:id="3657" w:author="Windows 用户" w:date="2017-11-06T20:45:00Z">
                    <w:rPr>
                      <w:rFonts w:hint="eastAsia"/>
                    </w:rPr>
                  </w:rPrChange>
                </w:rPr>
                <w:t>成功</w:t>
              </w:r>
            </w:ins>
          </w:p>
          <w:p w:rsidR="00F854B9" w:rsidRPr="00F854B9" w:rsidRDefault="00F854B9" w:rsidP="001B4A03">
            <w:pPr>
              <w:jc w:val="center"/>
              <w:rPr>
                <w:ins w:id="3658" w:author="Windows 用户" w:date="2017-11-06T20:45:00Z"/>
                <w:color w:val="FF0000"/>
                <w:rPrChange w:id="3659" w:author="Windows 用户" w:date="2017-11-06T20:45:00Z">
                  <w:rPr>
                    <w:ins w:id="3660" w:author="Windows 用户" w:date="2017-11-06T20:45:00Z"/>
                  </w:rPr>
                </w:rPrChange>
              </w:rPr>
            </w:pPr>
            <w:ins w:id="3661" w:author="Windows 用户" w:date="2017-11-06T20:45:00Z">
              <w:r w:rsidRPr="00F854B9">
                <w:rPr>
                  <w:color w:val="FF0000"/>
                  <w:rPrChange w:id="3662" w:author="Windows 用户" w:date="2017-11-06T20:45:00Z">
                    <w:rPr/>
                  </w:rPrChange>
                </w:rPr>
                <w:lastRenderedPageBreak/>
                <w:t>1</w:t>
              </w:r>
              <w:r w:rsidRPr="00F854B9">
                <w:rPr>
                  <w:rFonts w:hint="eastAsia"/>
                  <w:color w:val="FF0000"/>
                  <w:rPrChange w:id="3663" w:author="Windows 用户" w:date="2017-11-06T20:45:00Z">
                    <w:rPr>
                      <w:rFonts w:hint="eastAsia"/>
                    </w:rPr>
                  </w:rPrChange>
                </w:rPr>
                <w:t>玩家不存在</w:t>
              </w:r>
            </w:ins>
          </w:p>
          <w:p w:rsidR="00F854B9" w:rsidRDefault="00F854B9" w:rsidP="001B4A03">
            <w:pPr>
              <w:jc w:val="center"/>
              <w:rPr>
                <w:ins w:id="3664" w:author="Windows 用户" w:date="2017-11-06T20:44:00Z"/>
              </w:rPr>
            </w:pPr>
            <w:ins w:id="3665" w:author="Windows 用户" w:date="2017-11-06T20:45:00Z">
              <w:r w:rsidRPr="00F854B9">
                <w:rPr>
                  <w:color w:val="FF0000"/>
                  <w:rPrChange w:id="3666" w:author="Windows 用户" w:date="2017-11-06T20:45:00Z">
                    <w:rPr/>
                  </w:rPrChange>
                </w:rPr>
                <w:t>2…</w:t>
              </w:r>
              <w:r w:rsidRPr="00F854B9">
                <w:rPr>
                  <w:rFonts w:hint="eastAsia"/>
                  <w:color w:val="FF0000"/>
                  <w:rPrChange w:id="3667" w:author="Windows 用户" w:date="2017-11-06T20:45:00Z">
                    <w:rPr>
                      <w:rFonts w:hint="eastAsia"/>
                    </w:rPr>
                  </w:rPrChange>
                </w:rPr>
                <w:t>服务器继续添加错误码</w:t>
              </w:r>
            </w:ins>
          </w:p>
        </w:tc>
      </w:tr>
      <w:tr w:rsidR="00F854B9" w:rsidTr="001B4A03">
        <w:trPr>
          <w:trHeight w:val="342"/>
          <w:ins w:id="3668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F854B9" w:rsidRDefault="00F854B9" w:rsidP="001B4A03">
            <w:pPr>
              <w:ind w:firstLineChars="200" w:firstLine="420"/>
              <w:rPr>
                <w:ins w:id="3669" w:author="Windows 用户" w:date="2017-11-06T20:44:00Z"/>
              </w:rPr>
            </w:pPr>
          </w:p>
        </w:tc>
        <w:tc>
          <w:tcPr>
            <w:tcW w:w="2693" w:type="dxa"/>
          </w:tcPr>
          <w:p w:rsidR="00F854B9" w:rsidRDefault="00F854B9" w:rsidP="001B4A03">
            <w:pPr>
              <w:jc w:val="center"/>
              <w:rPr>
                <w:ins w:id="3670" w:author="Windows 用户" w:date="2017-11-06T20:44:00Z"/>
              </w:rPr>
            </w:pPr>
            <w:ins w:id="3671" w:author="Windows 用户" w:date="2017-11-06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854B9" w:rsidRPr="00803763" w:rsidRDefault="00F854B9" w:rsidP="001B4A03">
            <w:pPr>
              <w:jc w:val="center"/>
              <w:rPr>
                <w:ins w:id="3672" w:author="Windows 用户" w:date="2017-11-06T20:44:00Z"/>
              </w:rPr>
            </w:pPr>
            <w:ins w:id="3673" w:author="Windows 用户" w:date="2017-11-06T20:46:00Z">
              <w:r>
                <w:t>看牌玩家位置</w:t>
              </w:r>
            </w:ins>
          </w:p>
        </w:tc>
      </w:tr>
      <w:tr w:rsidR="00D51789" w:rsidTr="001B4A03">
        <w:trPr>
          <w:trHeight w:val="342"/>
          <w:ins w:id="3674" w:author="Windows 用户" w:date="2017-11-06T20:44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D51789">
            <w:pPr>
              <w:ind w:firstLineChars="200" w:firstLine="420"/>
              <w:rPr>
                <w:ins w:id="3675" w:author="Windows 用户" w:date="2017-11-06T20:44:00Z"/>
              </w:rPr>
            </w:pPr>
          </w:p>
        </w:tc>
        <w:tc>
          <w:tcPr>
            <w:tcW w:w="2693" w:type="dxa"/>
          </w:tcPr>
          <w:p w:rsidR="00D51789" w:rsidRDefault="00D51789" w:rsidP="00D51789">
            <w:pPr>
              <w:jc w:val="center"/>
              <w:rPr>
                <w:ins w:id="3676" w:author="Windows 用户" w:date="2017-11-06T20:44:00Z"/>
              </w:rPr>
            </w:pPr>
            <w:ins w:id="3677" w:author="Windows 用户" w:date="2017-11-07T15:51:00Z">
              <w:r w:rsidRPr="00BF127A">
                <w:rPr>
                  <w:color w:val="FF0000"/>
                </w:rPr>
                <w:t>Uint16</w:t>
              </w:r>
            </w:ins>
          </w:p>
        </w:tc>
        <w:tc>
          <w:tcPr>
            <w:tcW w:w="3546" w:type="dxa"/>
          </w:tcPr>
          <w:p w:rsidR="00D51789" w:rsidRPr="00BF127A" w:rsidRDefault="00D51789" w:rsidP="00D51789">
            <w:pPr>
              <w:jc w:val="center"/>
              <w:rPr>
                <w:ins w:id="3678" w:author="Windows 用户" w:date="2017-11-07T15:51:00Z"/>
                <w:color w:val="FF0000"/>
              </w:rPr>
            </w:pPr>
            <w:ins w:id="3679" w:author="Windows 用户" w:date="2017-11-07T15:51:00Z">
              <w:r w:rsidRPr="00BF127A">
                <w:rPr>
                  <w:rFonts w:hint="eastAsia"/>
                  <w:color w:val="FF0000"/>
                </w:rPr>
                <w:t>牌数组</w:t>
              </w:r>
            </w:ins>
          </w:p>
          <w:p w:rsidR="00D51789" w:rsidRDefault="00D51789" w:rsidP="00D51789">
            <w:pPr>
              <w:jc w:val="center"/>
              <w:rPr>
                <w:ins w:id="3680" w:author="Windows 用户" w:date="2017-11-06T20:44:00Z"/>
              </w:rPr>
            </w:pPr>
            <w:ins w:id="3681" w:author="Windows 用户" w:date="2017-11-07T15:51:00Z">
              <w:r w:rsidRPr="00BF127A">
                <w:rPr>
                  <w:color w:val="FF0000"/>
                </w:rPr>
                <w:t>3</w:t>
              </w:r>
              <w:r w:rsidRPr="00BF127A">
                <w:rPr>
                  <w:rFonts w:hint="eastAsia"/>
                  <w:color w:val="FF0000"/>
                </w:rPr>
                <w:t>表示</w:t>
              </w:r>
              <w:r w:rsidRPr="00BF127A">
                <w:rPr>
                  <w:color w:val="FF0000"/>
                </w:rPr>
                <w:t>3</w:t>
              </w:r>
              <w:r w:rsidRPr="00BF127A">
                <w:rPr>
                  <w:rFonts w:hint="eastAsia"/>
                  <w:color w:val="FF0000"/>
                </w:rPr>
                <w:t>张牌</w:t>
              </w:r>
            </w:ins>
          </w:p>
        </w:tc>
      </w:tr>
      <w:tr w:rsidR="00D51789" w:rsidTr="001B4A03">
        <w:trPr>
          <w:trHeight w:val="342"/>
          <w:ins w:id="3682" w:author="Windows 用户" w:date="2017-11-07T15:51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D51789">
            <w:pPr>
              <w:ind w:firstLineChars="200" w:firstLine="420"/>
              <w:rPr>
                <w:ins w:id="3683" w:author="Windows 用户" w:date="2017-11-07T15:51:00Z"/>
              </w:rPr>
            </w:pPr>
          </w:p>
        </w:tc>
        <w:tc>
          <w:tcPr>
            <w:tcW w:w="2693" w:type="dxa"/>
          </w:tcPr>
          <w:p w:rsidR="00D51789" w:rsidRDefault="00D51789" w:rsidP="00D51789">
            <w:pPr>
              <w:jc w:val="center"/>
              <w:rPr>
                <w:ins w:id="3684" w:author="Windows 用户" w:date="2017-11-07T15:51:00Z"/>
              </w:rPr>
            </w:pPr>
            <w:ins w:id="3685" w:author="Windows 用户" w:date="2017-11-07T15:51:00Z">
              <w:r w:rsidRPr="00BF127A">
                <w:rPr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D51789" w:rsidRDefault="00D51789" w:rsidP="00D51789">
            <w:pPr>
              <w:jc w:val="center"/>
              <w:rPr>
                <w:ins w:id="3686" w:author="Windows 用户" w:date="2017-11-07T15:51:00Z"/>
              </w:rPr>
            </w:pPr>
            <w:ins w:id="3687" w:author="Windows 用户" w:date="2017-11-07T15:51:00Z">
              <w:r w:rsidRPr="00BF127A">
                <w:rPr>
                  <w:rFonts w:hint="eastAsia"/>
                  <w:color w:val="FF0000"/>
                </w:rPr>
                <w:t>牌花色</w:t>
              </w:r>
            </w:ins>
          </w:p>
        </w:tc>
      </w:tr>
      <w:tr w:rsidR="00D51789" w:rsidTr="001B4A03">
        <w:trPr>
          <w:trHeight w:val="342"/>
          <w:ins w:id="3688" w:author="Windows 用户" w:date="2017-11-07T15:51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D51789">
            <w:pPr>
              <w:ind w:firstLineChars="200" w:firstLine="420"/>
              <w:rPr>
                <w:ins w:id="3689" w:author="Windows 用户" w:date="2017-11-07T15:51:00Z"/>
              </w:rPr>
            </w:pPr>
          </w:p>
        </w:tc>
        <w:tc>
          <w:tcPr>
            <w:tcW w:w="2693" w:type="dxa"/>
          </w:tcPr>
          <w:p w:rsidR="00D51789" w:rsidRDefault="00D51789" w:rsidP="00D51789">
            <w:pPr>
              <w:jc w:val="center"/>
              <w:rPr>
                <w:ins w:id="3690" w:author="Windows 用户" w:date="2017-11-07T15:51:00Z"/>
              </w:rPr>
            </w:pPr>
            <w:ins w:id="3691" w:author="Windows 用户" w:date="2017-11-07T15:51:00Z">
              <w:r w:rsidRPr="00BF127A">
                <w:rPr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D51789" w:rsidRDefault="00D51789" w:rsidP="00D51789">
            <w:pPr>
              <w:jc w:val="center"/>
              <w:rPr>
                <w:ins w:id="3692" w:author="Windows 用户" w:date="2017-11-07T15:51:00Z"/>
              </w:rPr>
            </w:pPr>
            <w:ins w:id="3693" w:author="Windows 用户" w:date="2017-11-07T15:51:00Z">
              <w:r w:rsidRPr="00BF127A">
                <w:rPr>
                  <w:rFonts w:hint="eastAsia"/>
                  <w:color w:val="FF0000"/>
                </w:rPr>
                <w:t>牌点数</w:t>
              </w:r>
            </w:ins>
          </w:p>
        </w:tc>
      </w:tr>
    </w:tbl>
    <w:p w:rsidR="00D97D46" w:rsidRDefault="00D97D46" w:rsidP="004D4067">
      <w:pPr>
        <w:rPr>
          <w:ins w:id="3694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695" w:author="Windows 用户" w:date="2017-10-24T00:31:00Z"/>
          <w:del w:id="3696" w:author="Code110" w:date="2017-10-31T22:41:00Z"/>
        </w:rPr>
      </w:pPr>
      <w:ins w:id="3697" w:author="Windows 用户" w:date="2017-10-24T00:31:00Z">
        <w:del w:id="3698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699" w:author="Windows 用户" w:date="2017-10-24T00:31:00Z"/>
          <w:del w:id="3700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701" w:author="Windows 用户" w:date="2017-10-24T00:31:00Z"/>
                <w:del w:id="3702" w:author="Code110" w:date="2017-10-31T22:41:00Z"/>
              </w:rPr>
            </w:pPr>
            <w:ins w:id="3703" w:author="Windows 用户" w:date="2017-10-24T00:31:00Z">
              <w:del w:id="3704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705" w:author="Windows 用户" w:date="2017-10-24T00:31:00Z"/>
                <w:del w:id="3706" w:author="Code110" w:date="2017-10-31T22:41:00Z"/>
              </w:rPr>
            </w:pPr>
            <w:ins w:id="3707" w:author="Windows 用户" w:date="2017-10-24T00:31:00Z">
              <w:del w:id="3708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709" w:author="Windows 用户" w:date="2017-10-24T00:31:00Z"/>
                <w:del w:id="3710" w:author="Code110" w:date="2017-10-31T22:41:00Z"/>
              </w:rPr>
              <w:pPrChange w:id="3711" w:author="Windows 用户" w:date="2017-10-24T00:31:00Z">
                <w:pPr>
                  <w:jc w:val="center"/>
                </w:pPr>
              </w:pPrChange>
            </w:pPr>
            <w:ins w:id="3712" w:author="Windows 用户" w:date="2017-10-24T00:31:00Z">
              <w:del w:id="3713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714" w:author="Windows 用户" w:date="2017-10-24T00:31:00Z"/>
                <w:del w:id="3715" w:author="Code110" w:date="2017-10-31T22:41:00Z"/>
              </w:rPr>
              <w:pPrChange w:id="3716" w:author="Windows 用户" w:date="2017-10-24T00:31:00Z">
                <w:pPr>
                  <w:jc w:val="center"/>
                </w:pPr>
              </w:pPrChange>
            </w:pPr>
            <w:ins w:id="3717" w:author="Windows 用户" w:date="2017-10-24T00:31:00Z">
              <w:del w:id="3718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719" w:author="Windows 用户" w:date="2017-10-24T00:31:00Z"/>
                <w:del w:id="3720" w:author="Code110" w:date="2017-10-31T22:41:00Z"/>
              </w:rPr>
              <w:pPrChange w:id="3721" w:author="Windows 用户" w:date="2017-10-24T00:31:00Z">
                <w:pPr>
                  <w:jc w:val="center"/>
                </w:pPr>
              </w:pPrChange>
            </w:pPr>
            <w:ins w:id="3722" w:author="Windows 用户" w:date="2017-10-24T00:31:00Z">
              <w:del w:id="3723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724" w:author="Windows 用户" w:date="2017-10-24T00:31:00Z"/>
                <w:del w:id="3725" w:author="Code110" w:date="2017-10-31T22:41:00Z"/>
              </w:rPr>
              <w:pPrChange w:id="3726" w:author="Windows 用户" w:date="2017-10-24T00:31:00Z">
                <w:pPr>
                  <w:jc w:val="center"/>
                </w:pPr>
              </w:pPrChange>
            </w:pPr>
            <w:ins w:id="3727" w:author="Windows 用户" w:date="2017-10-24T00:31:00Z">
              <w:del w:id="3728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729" w:author="Windows 用户" w:date="2017-10-24T00:31:00Z"/>
                <w:del w:id="3730" w:author="Code110" w:date="2017-10-31T22:41:00Z"/>
              </w:rPr>
              <w:pPrChange w:id="3731" w:author="Windows 用户" w:date="2017-10-24T00:31:00Z">
                <w:pPr>
                  <w:jc w:val="center"/>
                </w:pPr>
              </w:pPrChange>
            </w:pPr>
            <w:ins w:id="3732" w:author="Windows 用户" w:date="2017-10-24T00:31:00Z">
              <w:del w:id="3733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734" w:author="Windows 用户" w:date="2017-10-24T00:32:00Z">
              <w:del w:id="3735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736" w:author="Windows 用户" w:date="2017-10-24T00:31:00Z"/>
          <w:del w:id="3737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738" w:author="Windows 用户" w:date="2017-10-24T00:31:00Z"/>
                <w:del w:id="3739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740" w:author="Windows 用户" w:date="2017-10-24T00:31:00Z"/>
                <w:del w:id="3741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742" w:author="Windows 用户" w:date="2017-10-24T00:31:00Z"/>
                <w:del w:id="3743" w:author="Code110" w:date="2017-10-31T22:41:00Z"/>
              </w:rPr>
            </w:pPr>
          </w:p>
        </w:tc>
      </w:tr>
    </w:tbl>
    <w:p w:rsidR="0029680E" w:rsidRDefault="0029680E" w:rsidP="004D4067">
      <w:pPr>
        <w:rPr>
          <w:ins w:id="3744" w:author="Windows 用户" w:date="2017-11-07T15:48:00Z"/>
        </w:rPr>
      </w:pPr>
    </w:p>
    <w:p w:rsidR="00D51789" w:rsidRDefault="00D51789" w:rsidP="004D4067">
      <w:pPr>
        <w:rPr>
          <w:ins w:id="3745" w:author="Windows 用户" w:date="2017-11-07T15:48:00Z"/>
        </w:rPr>
      </w:pPr>
    </w:p>
    <w:p w:rsidR="00D51789" w:rsidRDefault="00D51789" w:rsidP="00D51789">
      <w:pPr>
        <w:pStyle w:val="3"/>
        <w:spacing w:after="0"/>
        <w:rPr>
          <w:ins w:id="3746" w:author="Windows 用户" w:date="2017-11-07T15:48:00Z"/>
        </w:rPr>
      </w:pPr>
      <w:ins w:id="3747" w:author="Windows 用户" w:date="2017-11-07T15:48:00Z">
        <w:r>
          <w:t>81</w:t>
        </w:r>
      </w:ins>
      <w:ins w:id="3748" w:author="Windows 用户" w:date="2017-11-07T15:49:00Z">
        <w:r>
          <w:t>4</w:t>
        </w:r>
      </w:ins>
      <w:ins w:id="3749" w:author="Windows 用户" w:date="2017-11-07T15:48:00Z">
        <w:r>
          <w:t xml:space="preserve"> Sever</w:t>
        </w:r>
      </w:ins>
      <w:ins w:id="3750" w:author="Windows 用户" w:date="2017-11-07T15:49:00Z">
        <w:r>
          <w:t>广播</w:t>
        </w:r>
      </w:ins>
      <w:ins w:id="3751" w:author="Windows 用户" w:date="2017-11-07T15:48:00Z">
        <w:r>
          <w:rPr>
            <w:rFonts w:hint="eastAsia"/>
          </w:rPr>
          <w:t>玩家看牌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51789" w:rsidTr="001B4A03">
        <w:trPr>
          <w:trHeight w:val="342"/>
          <w:ins w:id="3752" w:author="Windows 用户" w:date="2017-11-07T15:48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1B4A03">
            <w:pPr>
              <w:ind w:firstLineChars="200" w:firstLine="420"/>
              <w:rPr>
                <w:ins w:id="3753" w:author="Windows 用户" w:date="2017-11-07T15:48:00Z"/>
              </w:rPr>
            </w:pPr>
            <w:ins w:id="3754" w:author="Windows 用户" w:date="2017-11-07T15:48:00Z">
              <w:r>
                <w:t>protocol body</w:t>
              </w:r>
            </w:ins>
          </w:p>
        </w:tc>
        <w:tc>
          <w:tcPr>
            <w:tcW w:w="2693" w:type="dxa"/>
          </w:tcPr>
          <w:p w:rsidR="00D51789" w:rsidRDefault="00D51789" w:rsidP="001B4A03">
            <w:pPr>
              <w:jc w:val="center"/>
              <w:rPr>
                <w:ins w:id="3755" w:author="Windows 用户" w:date="2017-11-07T15:48:00Z"/>
              </w:rPr>
            </w:pPr>
            <w:ins w:id="3756" w:author="Windows 用户" w:date="2017-11-07T15:4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51789" w:rsidRDefault="00D51789" w:rsidP="001B4A03">
            <w:pPr>
              <w:jc w:val="center"/>
              <w:rPr>
                <w:ins w:id="3757" w:author="Windows 用户" w:date="2017-11-07T15:48:00Z"/>
              </w:rPr>
            </w:pPr>
            <w:ins w:id="3758" w:author="Windows 用户" w:date="2017-11-07T15:49:00Z">
              <w:r>
                <w:rPr>
                  <w:color w:val="FF0000"/>
                </w:rPr>
                <w:t>看牌玩家位置</w:t>
              </w:r>
            </w:ins>
          </w:p>
        </w:tc>
      </w:tr>
      <w:tr w:rsidR="00D51789" w:rsidTr="001B4A03">
        <w:trPr>
          <w:trHeight w:val="342"/>
          <w:ins w:id="3759" w:author="Windows 用户" w:date="2017-11-07T15:48:00Z"/>
        </w:trPr>
        <w:tc>
          <w:tcPr>
            <w:tcW w:w="2411" w:type="dxa"/>
            <w:shd w:val="clear" w:color="auto" w:fill="8DB3E2" w:themeFill="text2" w:themeFillTint="66"/>
          </w:tcPr>
          <w:p w:rsidR="00D51789" w:rsidRDefault="00D51789" w:rsidP="001B4A03">
            <w:pPr>
              <w:ind w:firstLineChars="200" w:firstLine="420"/>
              <w:rPr>
                <w:ins w:id="3760" w:author="Windows 用户" w:date="2017-11-07T15:48:00Z"/>
              </w:rPr>
            </w:pPr>
          </w:p>
        </w:tc>
        <w:tc>
          <w:tcPr>
            <w:tcW w:w="2693" w:type="dxa"/>
          </w:tcPr>
          <w:p w:rsidR="00D51789" w:rsidRDefault="00D51789" w:rsidP="001B4A03">
            <w:pPr>
              <w:jc w:val="center"/>
              <w:rPr>
                <w:ins w:id="3761" w:author="Windows 用户" w:date="2017-11-07T15:48:00Z"/>
              </w:rPr>
            </w:pPr>
          </w:p>
        </w:tc>
        <w:tc>
          <w:tcPr>
            <w:tcW w:w="3546" w:type="dxa"/>
          </w:tcPr>
          <w:p w:rsidR="00D51789" w:rsidRDefault="00D51789" w:rsidP="001B4A03">
            <w:pPr>
              <w:jc w:val="center"/>
              <w:rPr>
                <w:ins w:id="3762" w:author="Windows 用户" w:date="2017-11-07T15:48:00Z"/>
              </w:rPr>
            </w:pPr>
          </w:p>
        </w:tc>
      </w:tr>
    </w:tbl>
    <w:p w:rsidR="00D51789" w:rsidRDefault="00D51789" w:rsidP="00D51789">
      <w:pPr>
        <w:rPr>
          <w:ins w:id="3763" w:author="Windows 用户" w:date="2017-11-07T15:48:00Z"/>
        </w:rPr>
      </w:pPr>
    </w:p>
    <w:p w:rsidR="00D51789" w:rsidRPr="00BE5623" w:rsidRDefault="00D51789" w:rsidP="004D4067">
      <w:pPr>
        <w:rPr>
          <w:ins w:id="3764" w:author="Windows 用户" w:date="2017-10-18T01:18:00Z"/>
          <w:rFonts w:hint="eastAsia"/>
        </w:rPr>
      </w:pPr>
    </w:p>
    <w:bookmarkStart w:id="3765" w:name="_MON_1569797431"/>
    <w:bookmarkEnd w:id="3765"/>
    <w:p w:rsidR="004D4067" w:rsidRDefault="008915AB" w:rsidP="004D4067">
      <w:pPr>
        <w:pStyle w:val="3"/>
        <w:spacing w:after="0"/>
        <w:rPr>
          <w:ins w:id="3766" w:author="Windows 用户" w:date="2017-10-18T01:19:00Z"/>
        </w:rPr>
      </w:pPr>
      <w:ins w:id="3767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594314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768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769" w:author="Windows 用户" w:date="2017-10-18T01:19:00Z"/>
              </w:rPr>
            </w:pPr>
            <w:ins w:id="3770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771" w:author="Windows 用户" w:date="2017-10-18T01:19:00Z"/>
              </w:rPr>
            </w:pPr>
            <w:ins w:id="3772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773" w:author="Windows 用户" w:date="2017-10-18T01:19:00Z"/>
              </w:rPr>
            </w:pPr>
            <w:ins w:id="3774" w:author="Windows 用户" w:date="2017-10-18T01:31:00Z">
              <w:r>
                <w:rPr>
                  <w:rFonts w:hint="eastAsia"/>
                </w:rPr>
                <w:t>账号</w:t>
              </w:r>
            </w:ins>
            <w:ins w:id="3775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776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777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778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779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780" w:author="Windows 用户" w:date="2017-10-18T01:19:00Z"/>
        </w:rPr>
      </w:pPr>
    </w:p>
    <w:p w:rsidR="004D4067" w:rsidRDefault="004D4067" w:rsidP="004D4067">
      <w:pPr>
        <w:rPr>
          <w:ins w:id="3781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88" w:rsidRDefault="00F00288" w:rsidP="00B11074">
      <w:r>
        <w:separator/>
      </w:r>
    </w:p>
  </w:endnote>
  <w:endnote w:type="continuationSeparator" w:id="0">
    <w:p w:rsidR="00F00288" w:rsidRDefault="00F00288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88" w:rsidRDefault="00F00288" w:rsidP="00B11074">
      <w:r>
        <w:separator/>
      </w:r>
    </w:p>
  </w:footnote>
  <w:footnote w:type="continuationSeparator" w:id="0">
    <w:p w:rsidR="00F00288" w:rsidRDefault="00F00288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37CC7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8D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72A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9E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4A03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2EFB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5E86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050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699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C60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07BBF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1C4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5580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4B0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21B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5865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C68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304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2DB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D7AE9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310C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377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5C98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82F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5D97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789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26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5E5A"/>
    <w:rsid w:val="00EF62AA"/>
    <w:rsid w:val="00EF6322"/>
    <w:rsid w:val="00EF6AA5"/>
    <w:rsid w:val="00EF7369"/>
    <w:rsid w:val="00EF7632"/>
    <w:rsid w:val="00EF7828"/>
    <w:rsid w:val="00EF7C2C"/>
    <w:rsid w:val="00F00288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4B9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56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BA2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984DAE-F752-47F1-8E37-FCA4AF35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26829</TotalTime>
  <Pages>37</Pages>
  <Words>2778</Words>
  <Characters>15841</Characters>
  <Application>Microsoft Office Word</Application>
  <DocSecurity>0</DocSecurity>
  <Lines>132</Lines>
  <Paragraphs>37</Paragraphs>
  <ScaleCrop>false</ScaleCrop>
  <Company/>
  <LinksUpToDate>false</LinksUpToDate>
  <CharactersWithSpaces>18582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6387</cp:revision>
  <dcterms:created xsi:type="dcterms:W3CDTF">2015-08-19T07:01:00Z</dcterms:created>
  <dcterms:modified xsi:type="dcterms:W3CDTF">2017-11-07T13:11:00Z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